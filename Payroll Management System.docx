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BC" w:rsidRPr="008A74BC" w:rsidRDefault="008A74BC" w:rsidP="008A74BC">
      <w:pPr>
        <w:spacing w:after="90" w:line="240" w:lineRule="auto"/>
        <w:rPr>
          <w:ins w:id="0" w:author="Unknown"/>
          <w:rFonts w:ascii="Times New Roman" w:eastAsia="Times New Roman" w:hAnsi="Times New Roman" w:cs="Times New Roman"/>
          <w:sz w:val="24"/>
          <w:szCs w:val="24"/>
        </w:rPr>
      </w:pPr>
    </w:p>
    <w:p w:rsidR="008A74BC" w:rsidRPr="008A74BC" w:rsidRDefault="008A74BC" w:rsidP="008A74BC">
      <w:pPr>
        <w:spacing w:after="0" w:line="240" w:lineRule="auto"/>
        <w:rPr>
          <w:ins w:id="1" w:author="Unknown"/>
          <w:rFonts w:ascii="Times New Roman" w:eastAsia="Times New Roman" w:hAnsi="Times New Roman" w:cs="Times New Roman"/>
          <w:color w:val="000000"/>
          <w:sz w:val="24"/>
          <w:szCs w:val="24"/>
        </w:rPr>
      </w:pPr>
      <w:ins w:id="2" w:author="Unknown">
        <w:r w:rsidRPr="008A74BC">
          <w:rPr>
            <w:rFonts w:ascii="Times New Roman" w:eastAsia="Times New Roman" w:hAnsi="Times New Roman" w:cs="Times New Roman"/>
            <w:color w:val="000000"/>
            <w:sz w:val="24"/>
            <w:szCs w:val="24"/>
          </w:rPr>
          <w:t> </w:t>
        </w:r>
      </w:ins>
    </w:p>
    <w:p w:rsidR="008A74BC" w:rsidRPr="008A74BC" w:rsidRDefault="008A74BC" w:rsidP="008A74BC">
      <w:pPr>
        <w:spacing w:after="0" w:line="240" w:lineRule="auto"/>
        <w:rPr>
          <w:ins w:id="3" w:author="Unknown"/>
          <w:rFonts w:ascii="Times New Roman" w:eastAsia="Times New Roman" w:hAnsi="Times New Roman" w:cs="Times New Roman"/>
          <w:color w:val="000000"/>
          <w:sz w:val="24"/>
          <w:szCs w:val="24"/>
        </w:rPr>
      </w:pPr>
      <w:ins w:id="4" w:author="Unknown">
        <w:r w:rsidRPr="008A74BC">
          <w:rPr>
            <w:rFonts w:ascii="Comic Sans MS" w:eastAsia="Times New Roman" w:hAnsi="Comic Sans MS" w:cs="Times New Roman"/>
            <w:color w:val="000000"/>
            <w:sz w:val="24"/>
            <w:szCs w:val="24"/>
            <w:bdr w:val="none" w:sz="0" w:space="0" w:color="auto" w:frame="1"/>
          </w:rPr>
          <w:t>vi4 User Manual .................................................................................................................................. 234.1 Home Page ............................................................................................................................ 234.2 Department ........................................................................................................................... 244.3 Designation: .......................................................................................................................... 264.4 Employee .............................................................................................................................. 284.5 Conveyance Allowance ......................................................................................................... 304.6 </w:t>
        </w:r>
        <w:proofErr w:type="gramStart"/>
        <w:r w:rsidRPr="008A74BC">
          <w:rPr>
            <w:rFonts w:ascii="Comic Sans MS" w:eastAsia="Times New Roman" w:hAnsi="Comic Sans MS" w:cs="Times New Roman"/>
            <w:color w:val="000000"/>
            <w:sz w:val="24"/>
            <w:szCs w:val="24"/>
            <w:bdr w:val="none" w:sz="0" w:space="0" w:color="auto" w:frame="1"/>
          </w:rPr>
          <w:t>Overload ................................................................................................................................ </w:t>
        </w:r>
        <w:proofErr w:type="gramEnd"/>
        <w:r w:rsidRPr="008A74BC">
          <w:rPr>
            <w:rFonts w:ascii="Comic Sans MS" w:eastAsia="Times New Roman" w:hAnsi="Comic Sans MS" w:cs="Times New Roman"/>
            <w:color w:val="000000"/>
            <w:sz w:val="24"/>
            <w:szCs w:val="24"/>
            <w:bdr w:val="none" w:sz="0" w:space="0" w:color="auto" w:frame="1"/>
          </w:rPr>
          <w:t>324.7 Advance </w:t>
        </w:r>
        <w:proofErr w:type="gramStart"/>
        <w:r w:rsidRPr="008A74BC">
          <w:rPr>
            <w:rFonts w:ascii="Comic Sans MS" w:eastAsia="Times New Roman" w:hAnsi="Comic Sans MS" w:cs="Times New Roman"/>
            <w:color w:val="000000"/>
            <w:sz w:val="24"/>
            <w:szCs w:val="24"/>
            <w:bdr w:val="none" w:sz="0" w:space="0" w:color="auto" w:frame="1"/>
          </w:rPr>
          <w:t>Payment ................................................................................................................. </w:t>
        </w:r>
        <w:proofErr w:type="gramEnd"/>
        <w:r w:rsidRPr="008A74BC">
          <w:rPr>
            <w:rFonts w:ascii="Comic Sans MS" w:eastAsia="Times New Roman" w:hAnsi="Comic Sans MS" w:cs="Times New Roman"/>
            <w:color w:val="000000"/>
            <w:sz w:val="24"/>
            <w:szCs w:val="24"/>
            <w:bdr w:val="none" w:sz="0" w:space="0" w:color="auto" w:frame="1"/>
          </w:rPr>
          <w:t>344.8 Festival </w:t>
        </w:r>
        <w:proofErr w:type="gramStart"/>
        <w:r w:rsidRPr="008A74BC">
          <w:rPr>
            <w:rFonts w:ascii="Comic Sans MS" w:eastAsia="Times New Roman" w:hAnsi="Comic Sans MS" w:cs="Times New Roman"/>
            <w:color w:val="000000"/>
            <w:sz w:val="24"/>
            <w:szCs w:val="24"/>
            <w:bdr w:val="none" w:sz="0" w:space="0" w:color="auto" w:frame="1"/>
          </w:rPr>
          <w:t>Allowance ................................................................................................................. </w:t>
        </w:r>
        <w:proofErr w:type="gramEnd"/>
        <w:r w:rsidRPr="008A74BC">
          <w:rPr>
            <w:rFonts w:ascii="Comic Sans MS" w:eastAsia="Times New Roman" w:hAnsi="Comic Sans MS" w:cs="Times New Roman"/>
            <w:color w:val="000000"/>
            <w:sz w:val="24"/>
            <w:szCs w:val="24"/>
            <w:bdr w:val="none" w:sz="0" w:space="0" w:color="auto" w:frame="1"/>
          </w:rPr>
          <w:t>364.9 Pay-head ............................................................................................................................... 384.10 Deduction .............................................................................................................................. 404.11 Salary Report ......................................................................................................................... 425 Sample Codes ................................................................................................................................ 495.1 Code of Dashboard (index.php</w:t>
        </w:r>
        <w:proofErr w:type="gramStart"/>
        <w:r w:rsidRPr="008A74BC">
          <w:rPr>
            <w:rFonts w:ascii="Comic Sans MS" w:eastAsia="Times New Roman" w:hAnsi="Comic Sans MS" w:cs="Times New Roman"/>
            <w:color w:val="000000"/>
            <w:sz w:val="24"/>
            <w:szCs w:val="24"/>
            <w:bdr w:val="none" w:sz="0" w:space="0" w:color="auto" w:frame="1"/>
          </w:rPr>
          <w:t>) ............................................................................................ </w:t>
        </w:r>
        <w:proofErr w:type="gramEnd"/>
        <w:r w:rsidRPr="008A74BC">
          <w:rPr>
            <w:rFonts w:ascii="Comic Sans MS" w:eastAsia="Times New Roman" w:hAnsi="Comic Sans MS" w:cs="Times New Roman"/>
            <w:color w:val="000000"/>
            <w:sz w:val="24"/>
            <w:szCs w:val="24"/>
            <w:bdr w:val="none" w:sz="0" w:space="0" w:color="auto" w:frame="1"/>
          </w:rPr>
          <w:t>495.2 Code of Report Selection Page (report.php) ......................................................................... 515.3 Code to Generate Different Reports (report_function.php) ................................................ 536 Conclusion ..................................................................................................................................... 636.1 Conclusion ............................................................................................................................. 636.2 Limitations............................................................................................................................. 636.3 Future </w:t>
        </w:r>
        <w:proofErr w:type="gramStart"/>
        <w:r w:rsidRPr="008A74BC">
          <w:rPr>
            <w:rFonts w:ascii="Comic Sans MS" w:eastAsia="Times New Roman" w:hAnsi="Comic Sans MS" w:cs="Times New Roman"/>
            <w:color w:val="000000"/>
            <w:sz w:val="24"/>
            <w:szCs w:val="24"/>
            <w:bdr w:val="none" w:sz="0" w:space="0" w:color="auto" w:frame="1"/>
          </w:rPr>
          <w:t>Study .......................................................................................................................... </w:t>
        </w:r>
        <w:proofErr w:type="gramEnd"/>
        <w:r w:rsidRPr="008A74BC">
          <w:rPr>
            <w:rFonts w:ascii="Comic Sans MS" w:eastAsia="Times New Roman" w:hAnsi="Comic Sans MS" w:cs="Times New Roman"/>
            <w:color w:val="000000"/>
            <w:sz w:val="24"/>
            <w:szCs w:val="24"/>
            <w:bdr w:val="none" w:sz="0" w:space="0" w:color="auto" w:frame="1"/>
          </w:rPr>
          <w:t>646.4 References ............................................................................................................................ 65</w:t>
        </w:r>
      </w:ins>
    </w:p>
    <w:p w:rsidR="008A74BC" w:rsidRPr="008A74BC" w:rsidRDefault="008A74BC" w:rsidP="008A74BC">
      <w:pPr>
        <w:spacing w:after="0" w:line="240" w:lineRule="auto"/>
        <w:rPr>
          <w:ins w:id="5" w:author="Unknown"/>
          <w:rFonts w:ascii="Times New Roman" w:eastAsia="Times New Roman" w:hAnsi="Times New Roman" w:cs="Times New Roman"/>
          <w:color w:val="000000"/>
          <w:sz w:val="24"/>
          <w:szCs w:val="24"/>
        </w:rPr>
      </w:pPr>
      <w:ins w:id="6" w:author="Unknown">
        <w:r w:rsidRPr="008A74BC">
          <w:rPr>
            <w:rFonts w:ascii="Comic Sans MS" w:eastAsia="Times New Roman" w:hAnsi="Comic Sans MS" w:cs="Times New Roman"/>
            <w:b/>
            <w:bCs/>
            <w:color w:val="000000"/>
            <w:sz w:val="24"/>
            <w:szCs w:val="24"/>
            <w:bdr w:val="none" w:sz="0" w:space="0" w:color="auto" w:frame="1"/>
          </w:rPr>
          <w:t>L</w:t>
        </w:r>
      </w:ins>
    </w:p>
    <w:p w:rsidR="008A74BC" w:rsidRPr="008A74BC" w:rsidRDefault="008A74BC" w:rsidP="008A74BC">
      <w:pPr>
        <w:spacing w:after="0" w:line="240" w:lineRule="auto"/>
        <w:rPr>
          <w:ins w:id="7" w:author="Unknown"/>
          <w:rFonts w:ascii="Times New Roman" w:eastAsia="Times New Roman" w:hAnsi="Times New Roman" w:cs="Times New Roman"/>
          <w:color w:val="000000"/>
          <w:sz w:val="24"/>
          <w:szCs w:val="24"/>
        </w:rPr>
      </w:pPr>
      <w:ins w:id="8" w:author="Unknown">
        <w:r w:rsidRPr="008A74BC">
          <w:rPr>
            <w:rFonts w:ascii="Comic Sans MS" w:eastAsia="Times New Roman" w:hAnsi="Comic Sans MS" w:cs="Times New Roman"/>
            <w:b/>
            <w:bCs/>
            <w:color w:val="000000"/>
            <w:sz w:val="24"/>
            <w:szCs w:val="24"/>
            <w:bdr w:val="none" w:sz="0" w:space="0" w:color="auto" w:frame="1"/>
          </w:rPr>
          <w:t>IST OF</w:t>
        </w:r>
      </w:ins>
    </w:p>
    <w:p w:rsidR="008A74BC" w:rsidRPr="008A74BC" w:rsidRDefault="008A74BC" w:rsidP="008A74BC">
      <w:pPr>
        <w:spacing w:after="0" w:line="240" w:lineRule="auto"/>
        <w:rPr>
          <w:ins w:id="9" w:author="Unknown"/>
          <w:rFonts w:ascii="Times New Roman" w:eastAsia="Times New Roman" w:hAnsi="Times New Roman" w:cs="Times New Roman"/>
          <w:color w:val="000000"/>
          <w:sz w:val="24"/>
          <w:szCs w:val="24"/>
        </w:rPr>
      </w:pPr>
      <w:ins w:id="10" w:author="Unknown">
        <w:r w:rsidRPr="008A74BC">
          <w:rPr>
            <w:rFonts w:ascii="Comic Sans MS" w:eastAsia="Times New Roman" w:hAnsi="Comic Sans MS" w:cs="Times New Roman"/>
            <w:b/>
            <w:bCs/>
            <w:color w:val="000000"/>
            <w:sz w:val="24"/>
            <w:szCs w:val="24"/>
            <w:bdr w:val="none" w:sz="0" w:space="0" w:color="auto" w:frame="1"/>
          </w:rPr>
          <w:t>T</w:t>
        </w:r>
      </w:ins>
    </w:p>
    <w:p w:rsidR="008A74BC" w:rsidRPr="008A74BC" w:rsidRDefault="008A74BC" w:rsidP="008A74BC">
      <w:pPr>
        <w:spacing w:after="0" w:line="240" w:lineRule="auto"/>
        <w:rPr>
          <w:ins w:id="11" w:author="Unknown"/>
          <w:rFonts w:ascii="Times New Roman" w:eastAsia="Times New Roman" w:hAnsi="Times New Roman" w:cs="Times New Roman"/>
          <w:color w:val="000000"/>
          <w:sz w:val="24"/>
          <w:szCs w:val="24"/>
        </w:rPr>
      </w:pPr>
      <w:ins w:id="12" w:author="Unknown">
        <w:r w:rsidRPr="008A74BC">
          <w:rPr>
            <w:rFonts w:ascii="Comic Sans MS" w:eastAsia="Times New Roman" w:hAnsi="Comic Sans MS" w:cs="Times New Roman"/>
            <w:b/>
            <w:bCs/>
            <w:color w:val="000000"/>
            <w:spacing w:val="-15"/>
            <w:sz w:val="24"/>
            <w:szCs w:val="24"/>
            <w:bdr w:val="none" w:sz="0" w:space="0" w:color="auto" w:frame="1"/>
          </w:rPr>
          <w:t>ABLES</w:t>
        </w:r>
      </w:ins>
    </w:p>
    <w:p w:rsidR="008A74BC" w:rsidRPr="008A74BC" w:rsidRDefault="008A74BC" w:rsidP="008A74BC">
      <w:pPr>
        <w:spacing w:after="0" w:line="240" w:lineRule="auto"/>
        <w:rPr>
          <w:ins w:id="13" w:author="Unknown"/>
          <w:rFonts w:ascii="Times New Roman" w:eastAsia="Times New Roman" w:hAnsi="Times New Roman" w:cs="Times New Roman"/>
          <w:color w:val="000000"/>
          <w:sz w:val="24"/>
          <w:szCs w:val="24"/>
        </w:rPr>
      </w:pPr>
      <w:ins w:id="14" w:author="Unknown">
        <w:r w:rsidRPr="008A74BC">
          <w:rPr>
            <w:rFonts w:ascii="Comic Sans MS" w:eastAsia="Times New Roman" w:hAnsi="Comic Sans MS" w:cs="Times New Roman"/>
            <w:b/>
            <w:bCs/>
            <w:color w:val="000000"/>
            <w:sz w:val="24"/>
            <w:szCs w:val="24"/>
            <w:bdr w:val="none" w:sz="0" w:space="0" w:color="auto" w:frame="1"/>
          </w:rPr>
          <w:t> </w:t>
        </w:r>
      </w:ins>
    </w:p>
    <w:p w:rsidR="008A74BC" w:rsidRPr="008A74BC" w:rsidRDefault="008A74BC" w:rsidP="008A74BC">
      <w:pPr>
        <w:spacing w:after="0" w:line="240" w:lineRule="auto"/>
        <w:rPr>
          <w:ins w:id="15" w:author="Unknown"/>
          <w:rFonts w:ascii="Times New Roman" w:eastAsia="Times New Roman" w:hAnsi="Times New Roman" w:cs="Times New Roman"/>
          <w:color w:val="000000"/>
          <w:sz w:val="24"/>
          <w:szCs w:val="24"/>
        </w:rPr>
      </w:pPr>
      <w:ins w:id="16" w:author="Unknown">
        <w:r w:rsidRPr="008A74BC">
          <w:rPr>
            <w:rFonts w:ascii="Comic Sans MS" w:eastAsia="Times New Roman" w:hAnsi="Comic Sans MS" w:cs="Times New Roman"/>
            <w:b/>
            <w:bCs/>
            <w:color w:val="000000"/>
            <w:spacing w:val="-15"/>
            <w:sz w:val="24"/>
            <w:szCs w:val="24"/>
            <w:bdr w:val="none" w:sz="0" w:space="0" w:color="auto" w:frame="1"/>
          </w:rPr>
          <w:t>Table 3.1</w:t>
        </w:r>
      </w:ins>
    </w:p>
    <w:p w:rsidR="008A74BC" w:rsidRPr="008A74BC" w:rsidRDefault="008A74BC" w:rsidP="008A74BC">
      <w:pPr>
        <w:spacing w:after="0" w:line="240" w:lineRule="auto"/>
        <w:rPr>
          <w:ins w:id="17" w:author="Unknown"/>
          <w:rFonts w:ascii="Times New Roman" w:eastAsia="Times New Roman" w:hAnsi="Times New Roman" w:cs="Times New Roman"/>
          <w:color w:val="000000"/>
          <w:sz w:val="24"/>
          <w:szCs w:val="24"/>
        </w:rPr>
      </w:pPr>
      <w:ins w:id="18" w:author="Unknown">
        <w:r w:rsidRPr="008A74BC">
          <w:rPr>
            <w:rFonts w:ascii="Comic Sans MS" w:eastAsia="Times New Roman" w:hAnsi="Comic Sans MS" w:cs="Times New Roman"/>
            <w:color w:val="000000"/>
            <w:sz w:val="24"/>
            <w:szCs w:val="24"/>
            <w:bdr w:val="none" w:sz="0" w:space="0" w:color="auto" w:frame="1"/>
          </w:rPr>
          <w:t> Data Dictionary ..................................................................................................................... 15</w:t>
        </w:r>
      </w:ins>
    </w:p>
    <w:p w:rsidR="008A74BC" w:rsidRPr="008A74BC" w:rsidRDefault="008A74BC" w:rsidP="008A74BC">
      <w:pPr>
        <w:spacing w:after="0" w:line="240" w:lineRule="auto"/>
        <w:rPr>
          <w:ins w:id="19" w:author="Unknown"/>
          <w:rFonts w:ascii="Times New Roman" w:eastAsia="Times New Roman" w:hAnsi="Times New Roman" w:cs="Times New Roman"/>
          <w:color w:val="000000"/>
          <w:sz w:val="24"/>
          <w:szCs w:val="24"/>
        </w:rPr>
      </w:pPr>
      <w:ins w:id="20" w:author="Unknown">
        <w:r w:rsidRPr="008A74BC">
          <w:rPr>
            <w:rFonts w:ascii="Comic Sans MS" w:eastAsia="Times New Roman" w:hAnsi="Comic Sans MS" w:cs="Times New Roman"/>
            <w:b/>
            <w:bCs/>
            <w:color w:val="000000"/>
            <w:spacing w:val="-15"/>
            <w:sz w:val="24"/>
            <w:szCs w:val="24"/>
            <w:bdr w:val="none" w:sz="0" w:space="0" w:color="auto" w:frame="1"/>
          </w:rPr>
          <w:t>Table 3.2</w:t>
        </w:r>
      </w:ins>
    </w:p>
    <w:p w:rsidR="008A74BC" w:rsidRPr="008A74BC" w:rsidRDefault="008A74BC" w:rsidP="008A74BC">
      <w:pPr>
        <w:spacing w:after="0" w:line="240" w:lineRule="auto"/>
        <w:rPr>
          <w:ins w:id="21" w:author="Unknown"/>
          <w:rFonts w:ascii="Times New Roman" w:eastAsia="Times New Roman" w:hAnsi="Times New Roman" w:cs="Times New Roman"/>
          <w:color w:val="000000"/>
          <w:sz w:val="24"/>
          <w:szCs w:val="24"/>
        </w:rPr>
      </w:pPr>
      <w:ins w:id="22" w:author="Unknown">
        <w:r w:rsidRPr="008A74BC">
          <w:rPr>
            <w:rFonts w:ascii="Comic Sans MS" w:eastAsia="Times New Roman" w:hAnsi="Comic Sans MS" w:cs="Times New Roman"/>
            <w:color w:val="000000"/>
            <w:sz w:val="24"/>
            <w:szCs w:val="24"/>
            <w:bdr w:val="none" w:sz="0" w:space="0" w:color="auto" w:frame="1"/>
          </w:rPr>
          <w:t>Description of attributes from different entities .................................................................. 17</w:t>
        </w:r>
      </w:ins>
    </w:p>
    <w:p w:rsidR="008A74BC" w:rsidRPr="008A74BC" w:rsidRDefault="008A74BC" w:rsidP="008A74BC">
      <w:pPr>
        <w:spacing w:after="0" w:line="240" w:lineRule="auto"/>
        <w:rPr>
          <w:ins w:id="23" w:author="Unknown"/>
          <w:rFonts w:ascii="Times New Roman" w:eastAsia="Times New Roman" w:hAnsi="Times New Roman" w:cs="Times New Roman"/>
          <w:color w:val="000000"/>
          <w:sz w:val="24"/>
          <w:szCs w:val="24"/>
        </w:rPr>
      </w:pPr>
      <w:ins w:id="24" w:author="Unknown">
        <w:r w:rsidRPr="008A74BC">
          <w:rPr>
            <w:rFonts w:ascii="Comic Sans MS" w:eastAsia="Times New Roman" w:hAnsi="Comic Sans MS" w:cs="Times New Roman"/>
            <w:b/>
            <w:bCs/>
            <w:color w:val="000000"/>
            <w:spacing w:val="-15"/>
            <w:sz w:val="24"/>
            <w:szCs w:val="24"/>
            <w:bdr w:val="none" w:sz="0" w:space="0" w:color="auto" w:frame="1"/>
          </w:rPr>
          <w:t>Table 3.3</w:t>
        </w:r>
      </w:ins>
    </w:p>
    <w:p w:rsidR="008A74BC" w:rsidRPr="008A74BC" w:rsidRDefault="008A74BC" w:rsidP="008A74BC">
      <w:pPr>
        <w:spacing w:after="150" w:line="240" w:lineRule="auto"/>
        <w:rPr>
          <w:ins w:id="25" w:author="Unknown"/>
          <w:rFonts w:ascii="Times New Roman" w:eastAsia="Times New Roman" w:hAnsi="Times New Roman" w:cs="Times New Roman"/>
          <w:color w:val="000000"/>
          <w:sz w:val="24"/>
          <w:szCs w:val="24"/>
        </w:rPr>
      </w:pPr>
      <w:ins w:id="26" w:author="Unknown">
        <w:r w:rsidRPr="008A74BC">
          <w:rPr>
            <w:rFonts w:ascii="Comic Sans MS" w:eastAsia="Times New Roman" w:hAnsi="Comic Sans MS" w:cs="Times New Roman"/>
            <w:color w:val="000000"/>
            <w:sz w:val="24"/>
            <w:szCs w:val="24"/>
            <w:bdr w:val="none" w:sz="0" w:space="0" w:color="auto" w:frame="1"/>
          </w:rPr>
          <w:t xml:space="preserve"> An extract from the data dictionary showing a description of the relationships between </w:t>
        </w:r>
        <w:proofErr w:type="gramStart"/>
        <w:r w:rsidRPr="008A74BC">
          <w:rPr>
            <w:rFonts w:ascii="Comic Sans MS" w:eastAsia="Times New Roman" w:hAnsi="Comic Sans MS" w:cs="Times New Roman"/>
            <w:color w:val="000000"/>
            <w:sz w:val="24"/>
            <w:szCs w:val="24"/>
            <w:bdr w:val="none" w:sz="0" w:space="0" w:color="auto" w:frame="1"/>
          </w:rPr>
          <w:lastRenderedPageBreak/>
          <w:t>theentities ..................................................................................................................................................</w:t>
        </w:r>
        <w:proofErr w:type="gramEnd"/>
        <w:r w:rsidRPr="008A74BC">
          <w:rPr>
            <w:rFonts w:ascii="Comic Sans MS" w:eastAsia="Times New Roman" w:hAnsi="Comic Sans MS" w:cs="Times New Roman"/>
            <w:color w:val="000000"/>
            <w:sz w:val="24"/>
            <w:szCs w:val="24"/>
            <w:bdr w:val="none" w:sz="0" w:space="0" w:color="auto" w:frame="1"/>
          </w:rPr>
          <w:t xml:space="preserve"> 17</w:t>
        </w:r>
      </w:ins>
    </w:p>
    <w:p w:rsidR="008A74BC" w:rsidRPr="008A74BC" w:rsidRDefault="008A74BC" w:rsidP="008A74BC">
      <w:pPr>
        <w:spacing w:after="0" w:line="240" w:lineRule="auto"/>
        <w:rPr>
          <w:ins w:id="27" w:author="Unknown"/>
          <w:rFonts w:ascii="Times New Roman" w:eastAsia="Times New Roman" w:hAnsi="Times New Roman" w:cs="Times New Roman"/>
          <w:color w:val="000000"/>
          <w:sz w:val="24"/>
          <w:szCs w:val="24"/>
        </w:rPr>
      </w:pPr>
      <w:ins w:id="28" w:author="Unknown">
        <w:r w:rsidRPr="008A74BC">
          <w:rPr>
            <w:rFonts w:ascii="Times New Roman" w:eastAsia="Times New Roman" w:hAnsi="Times New Roman" w:cs="Times New Roman"/>
            <w:color w:val="000000"/>
            <w:sz w:val="24"/>
            <w:szCs w:val="24"/>
          </w:rPr>
          <w:t> </w:t>
        </w:r>
      </w:ins>
    </w:p>
    <w:p w:rsidR="008A74BC" w:rsidRPr="008A74BC" w:rsidRDefault="008A74BC" w:rsidP="008A74BC">
      <w:pPr>
        <w:spacing w:after="0" w:line="240" w:lineRule="auto"/>
        <w:rPr>
          <w:ins w:id="29" w:author="Unknown"/>
          <w:rFonts w:ascii="Times New Roman" w:eastAsia="Times New Roman" w:hAnsi="Times New Roman" w:cs="Times New Roman"/>
          <w:color w:val="000000"/>
          <w:sz w:val="24"/>
          <w:szCs w:val="24"/>
        </w:rPr>
      </w:pPr>
      <w:proofErr w:type="gramStart"/>
      <w:ins w:id="30" w:author="Unknown">
        <w:r w:rsidRPr="008A74BC">
          <w:rPr>
            <w:rFonts w:ascii="Comic Sans MS" w:eastAsia="Times New Roman" w:hAnsi="Comic Sans MS" w:cs="Times New Roman"/>
            <w:color w:val="000000"/>
            <w:sz w:val="24"/>
            <w:szCs w:val="24"/>
            <w:bdr w:val="none" w:sz="0" w:space="0" w:color="auto" w:frame="1"/>
          </w:rPr>
          <w:t>vii</w:t>
        </w:r>
        <w:proofErr w:type="gramEnd"/>
      </w:ins>
    </w:p>
    <w:p w:rsidR="008A74BC" w:rsidRPr="008A74BC" w:rsidRDefault="008A74BC" w:rsidP="008A74BC">
      <w:pPr>
        <w:spacing w:after="0" w:line="240" w:lineRule="auto"/>
        <w:rPr>
          <w:ins w:id="31" w:author="Unknown"/>
          <w:rFonts w:ascii="Times New Roman" w:eastAsia="Times New Roman" w:hAnsi="Times New Roman" w:cs="Times New Roman"/>
          <w:color w:val="000000"/>
          <w:sz w:val="24"/>
          <w:szCs w:val="24"/>
        </w:rPr>
      </w:pPr>
      <w:ins w:id="32" w:author="Unknown">
        <w:r w:rsidRPr="008A74BC">
          <w:rPr>
            <w:rFonts w:ascii="Comic Sans MS" w:eastAsia="Times New Roman" w:hAnsi="Comic Sans MS" w:cs="Times New Roman"/>
            <w:b/>
            <w:bCs/>
            <w:color w:val="000000"/>
            <w:sz w:val="24"/>
            <w:szCs w:val="24"/>
            <w:bdr w:val="none" w:sz="0" w:space="0" w:color="auto" w:frame="1"/>
          </w:rPr>
          <w:t>L</w:t>
        </w:r>
      </w:ins>
    </w:p>
    <w:p w:rsidR="008A74BC" w:rsidRPr="008A74BC" w:rsidRDefault="008A74BC" w:rsidP="008A74BC">
      <w:pPr>
        <w:spacing w:after="0" w:line="240" w:lineRule="auto"/>
        <w:rPr>
          <w:ins w:id="33" w:author="Unknown"/>
          <w:rFonts w:ascii="Times New Roman" w:eastAsia="Times New Roman" w:hAnsi="Times New Roman" w:cs="Times New Roman"/>
          <w:color w:val="000000"/>
          <w:sz w:val="24"/>
          <w:szCs w:val="24"/>
        </w:rPr>
      </w:pPr>
      <w:ins w:id="34" w:author="Unknown">
        <w:r w:rsidRPr="008A74BC">
          <w:rPr>
            <w:rFonts w:ascii="Comic Sans MS" w:eastAsia="Times New Roman" w:hAnsi="Comic Sans MS" w:cs="Times New Roman"/>
            <w:b/>
            <w:bCs/>
            <w:color w:val="000000"/>
            <w:sz w:val="24"/>
            <w:szCs w:val="24"/>
            <w:bdr w:val="none" w:sz="0" w:space="0" w:color="auto" w:frame="1"/>
          </w:rPr>
          <w:t>IST OF</w:t>
        </w:r>
      </w:ins>
    </w:p>
    <w:p w:rsidR="008A74BC" w:rsidRPr="008A74BC" w:rsidRDefault="008A74BC" w:rsidP="008A74BC">
      <w:pPr>
        <w:spacing w:after="0" w:line="240" w:lineRule="auto"/>
        <w:rPr>
          <w:ins w:id="35" w:author="Unknown"/>
          <w:rFonts w:ascii="Times New Roman" w:eastAsia="Times New Roman" w:hAnsi="Times New Roman" w:cs="Times New Roman"/>
          <w:color w:val="000000"/>
          <w:sz w:val="24"/>
          <w:szCs w:val="24"/>
        </w:rPr>
      </w:pPr>
      <w:ins w:id="36" w:author="Unknown">
        <w:r w:rsidRPr="008A74BC">
          <w:rPr>
            <w:rFonts w:ascii="Comic Sans MS" w:eastAsia="Times New Roman" w:hAnsi="Comic Sans MS" w:cs="Times New Roman"/>
            <w:b/>
            <w:bCs/>
            <w:color w:val="000000"/>
            <w:sz w:val="24"/>
            <w:szCs w:val="24"/>
            <w:bdr w:val="none" w:sz="0" w:space="0" w:color="auto" w:frame="1"/>
          </w:rPr>
          <w:t>F</w:t>
        </w:r>
      </w:ins>
    </w:p>
    <w:p w:rsidR="008A74BC" w:rsidRPr="008A74BC" w:rsidRDefault="008A74BC" w:rsidP="008A74BC">
      <w:pPr>
        <w:spacing w:after="0" w:line="240" w:lineRule="auto"/>
        <w:rPr>
          <w:ins w:id="37" w:author="Unknown"/>
          <w:rFonts w:ascii="Times New Roman" w:eastAsia="Times New Roman" w:hAnsi="Times New Roman" w:cs="Times New Roman"/>
          <w:color w:val="000000"/>
          <w:sz w:val="24"/>
          <w:szCs w:val="24"/>
        </w:rPr>
      </w:pPr>
      <w:ins w:id="38" w:author="Unknown">
        <w:r w:rsidRPr="008A74BC">
          <w:rPr>
            <w:rFonts w:ascii="Comic Sans MS" w:eastAsia="Times New Roman" w:hAnsi="Comic Sans MS" w:cs="Times New Roman"/>
            <w:b/>
            <w:bCs/>
            <w:color w:val="000000"/>
            <w:spacing w:val="-15"/>
            <w:sz w:val="24"/>
            <w:szCs w:val="24"/>
            <w:bdr w:val="none" w:sz="0" w:space="0" w:color="auto" w:frame="1"/>
          </w:rPr>
          <w:t>IGURES</w:t>
        </w:r>
      </w:ins>
    </w:p>
    <w:p w:rsidR="008A74BC" w:rsidRPr="008A74BC" w:rsidRDefault="008A74BC" w:rsidP="008A74BC">
      <w:pPr>
        <w:spacing w:after="0" w:line="240" w:lineRule="auto"/>
        <w:rPr>
          <w:ins w:id="39" w:author="Unknown"/>
          <w:rFonts w:ascii="Times New Roman" w:eastAsia="Times New Roman" w:hAnsi="Times New Roman" w:cs="Times New Roman"/>
          <w:color w:val="000000"/>
          <w:sz w:val="24"/>
          <w:szCs w:val="24"/>
        </w:rPr>
      </w:pPr>
      <w:ins w:id="40" w:author="Unknown">
        <w:r w:rsidRPr="008A74BC">
          <w:rPr>
            <w:rFonts w:ascii="Comic Sans MS" w:eastAsia="Times New Roman" w:hAnsi="Comic Sans MS" w:cs="Times New Roman"/>
            <w:b/>
            <w:bCs/>
            <w:color w:val="000000"/>
            <w:sz w:val="24"/>
            <w:szCs w:val="24"/>
            <w:bdr w:val="none" w:sz="0" w:space="0" w:color="auto" w:frame="1"/>
          </w:rPr>
          <w:t> </w:t>
        </w:r>
      </w:ins>
    </w:p>
    <w:p w:rsidR="008A74BC" w:rsidRPr="008A74BC" w:rsidRDefault="008A74BC" w:rsidP="008A74BC">
      <w:pPr>
        <w:spacing w:after="0" w:line="240" w:lineRule="auto"/>
        <w:rPr>
          <w:ins w:id="41" w:author="Unknown"/>
          <w:rFonts w:ascii="Times New Roman" w:eastAsia="Times New Roman" w:hAnsi="Times New Roman" w:cs="Times New Roman"/>
          <w:color w:val="000000"/>
          <w:sz w:val="24"/>
          <w:szCs w:val="24"/>
        </w:rPr>
      </w:pPr>
      <w:ins w:id="42" w:author="Unknown">
        <w:r w:rsidRPr="008A74BC">
          <w:rPr>
            <w:rFonts w:ascii="Comic Sans MS" w:eastAsia="Times New Roman" w:hAnsi="Comic Sans MS" w:cs="Times New Roman"/>
            <w:b/>
            <w:bCs/>
            <w:color w:val="000000"/>
            <w:sz w:val="24"/>
            <w:szCs w:val="24"/>
            <w:bdr w:val="none" w:sz="0" w:space="0" w:color="auto" w:frame="1"/>
          </w:rPr>
          <w:t>Figure 3-1</w:t>
        </w:r>
      </w:ins>
    </w:p>
    <w:p w:rsidR="008A74BC" w:rsidRPr="008A74BC" w:rsidRDefault="008A74BC" w:rsidP="008A74BC">
      <w:pPr>
        <w:spacing w:after="0" w:line="240" w:lineRule="auto"/>
        <w:rPr>
          <w:ins w:id="43" w:author="Unknown"/>
          <w:rFonts w:ascii="Times New Roman" w:eastAsia="Times New Roman" w:hAnsi="Times New Roman" w:cs="Times New Roman"/>
          <w:color w:val="000000"/>
          <w:sz w:val="24"/>
          <w:szCs w:val="24"/>
        </w:rPr>
      </w:pPr>
      <w:ins w:id="44" w:author="Unknown">
        <w:r w:rsidRPr="008A74BC">
          <w:rPr>
            <w:rFonts w:ascii="Comic Sans MS" w:eastAsia="Times New Roman" w:hAnsi="Comic Sans MS" w:cs="Times New Roman"/>
            <w:color w:val="000000"/>
            <w:sz w:val="24"/>
            <w:szCs w:val="24"/>
            <w:bdr w:val="none" w:sz="0" w:space="0" w:color="auto" w:frame="1"/>
          </w:rPr>
          <w:t> Data Flow Diagram (DFD) .................................................................................................... 18</w:t>
        </w:r>
      </w:ins>
    </w:p>
    <w:p w:rsidR="008A74BC" w:rsidRPr="008A74BC" w:rsidRDefault="008A74BC" w:rsidP="008A74BC">
      <w:pPr>
        <w:spacing w:after="0" w:line="240" w:lineRule="auto"/>
        <w:rPr>
          <w:ins w:id="45" w:author="Unknown"/>
          <w:rFonts w:ascii="Times New Roman" w:eastAsia="Times New Roman" w:hAnsi="Times New Roman" w:cs="Times New Roman"/>
          <w:color w:val="000000"/>
          <w:sz w:val="24"/>
          <w:szCs w:val="24"/>
        </w:rPr>
      </w:pPr>
      <w:ins w:id="46" w:author="Unknown">
        <w:r w:rsidRPr="008A74BC">
          <w:rPr>
            <w:rFonts w:ascii="Comic Sans MS" w:eastAsia="Times New Roman" w:hAnsi="Comic Sans MS" w:cs="Times New Roman"/>
            <w:b/>
            <w:bCs/>
            <w:color w:val="000000"/>
            <w:sz w:val="24"/>
            <w:szCs w:val="24"/>
            <w:bdr w:val="none" w:sz="0" w:space="0" w:color="auto" w:frame="1"/>
          </w:rPr>
          <w:t>Figure 3-2</w:t>
        </w:r>
      </w:ins>
    </w:p>
    <w:p w:rsidR="008A74BC" w:rsidRPr="008A74BC" w:rsidRDefault="008A74BC" w:rsidP="008A74BC">
      <w:pPr>
        <w:spacing w:after="0" w:line="240" w:lineRule="auto"/>
        <w:rPr>
          <w:ins w:id="47" w:author="Unknown"/>
          <w:rFonts w:ascii="Times New Roman" w:eastAsia="Times New Roman" w:hAnsi="Times New Roman" w:cs="Times New Roman"/>
          <w:color w:val="000000"/>
          <w:sz w:val="24"/>
          <w:szCs w:val="24"/>
        </w:rPr>
      </w:pPr>
      <w:ins w:id="48" w:author="Unknown">
        <w:r w:rsidRPr="008A74BC">
          <w:rPr>
            <w:rFonts w:ascii="Comic Sans MS" w:eastAsia="Times New Roman" w:hAnsi="Comic Sans MS" w:cs="Times New Roman"/>
            <w:color w:val="000000"/>
            <w:sz w:val="24"/>
            <w:szCs w:val="24"/>
            <w:bdr w:val="none" w:sz="0" w:space="0" w:color="auto" w:frame="1"/>
          </w:rPr>
          <w:t>Entity Relationship Diagram (ERD) ....................................................................................... 20</w:t>
        </w:r>
      </w:ins>
    </w:p>
    <w:p w:rsidR="008A74BC" w:rsidRPr="008A74BC" w:rsidRDefault="008A74BC" w:rsidP="008A74BC">
      <w:pPr>
        <w:spacing w:after="0" w:line="240" w:lineRule="auto"/>
        <w:rPr>
          <w:ins w:id="49" w:author="Unknown"/>
          <w:rFonts w:ascii="Times New Roman" w:eastAsia="Times New Roman" w:hAnsi="Times New Roman" w:cs="Times New Roman"/>
          <w:color w:val="000000"/>
          <w:sz w:val="24"/>
          <w:szCs w:val="24"/>
        </w:rPr>
      </w:pPr>
      <w:ins w:id="50" w:author="Unknown">
        <w:r w:rsidRPr="008A74BC">
          <w:rPr>
            <w:rFonts w:ascii="Comic Sans MS" w:eastAsia="Times New Roman" w:hAnsi="Comic Sans MS" w:cs="Times New Roman"/>
            <w:b/>
            <w:bCs/>
            <w:color w:val="000000"/>
            <w:sz w:val="24"/>
            <w:szCs w:val="24"/>
            <w:bdr w:val="none" w:sz="0" w:space="0" w:color="auto" w:frame="1"/>
          </w:rPr>
          <w:fldChar w:fldCharType="begin"/>
        </w:r>
        <w:r w:rsidRPr="008A74BC">
          <w:rPr>
            <w:rFonts w:ascii="Comic Sans MS" w:eastAsia="Times New Roman" w:hAnsi="Comic Sans MS" w:cs="Times New Roman"/>
            <w:b/>
            <w:bCs/>
            <w:color w:val="000000"/>
            <w:sz w:val="24"/>
            <w:szCs w:val="24"/>
            <w:bdr w:val="none" w:sz="0" w:space="0" w:color="auto" w:frame="1"/>
          </w:rPr>
          <w:instrText xml:space="preserve"> HYPERLINK "http://l/Education/PUB/Project/New/Final%20with%20page.docx%23_Toc344279306" \t "_blank" </w:instrText>
        </w:r>
        <w:r w:rsidRPr="008A74BC">
          <w:rPr>
            <w:rFonts w:ascii="Comic Sans MS" w:eastAsia="Times New Roman" w:hAnsi="Comic Sans MS" w:cs="Times New Roman"/>
            <w:b/>
            <w:bCs/>
            <w:color w:val="000000"/>
            <w:sz w:val="24"/>
            <w:szCs w:val="24"/>
            <w:bdr w:val="none" w:sz="0" w:space="0" w:color="auto" w:frame="1"/>
          </w:rPr>
          <w:fldChar w:fldCharType="separate"/>
        </w:r>
        <w:r w:rsidRPr="008A74BC">
          <w:rPr>
            <w:rFonts w:ascii="Comic Sans MS" w:eastAsia="Times New Roman" w:hAnsi="Comic Sans MS" w:cs="Times New Roman"/>
            <w:b/>
            <w:bCs/>
            <w:color w:val="0000FF"/>
            <w:sz w:val="24"/>
            <w:szCs w:val="24"/>
            <w:u w:val="single"/>
            <w:bdr w:val="none" w:sz="0" w:space="0" w:color="auto" w:frame="1"/>
          </w:rPr>
          <w:t>Figure 4-1</w:t>
        </w:r>
        <w:r w:rsidRPr="008A74BC">
          <w:rPr>
            <w:rFonts w:ascii="Comic Sans MS" w:eastAsia="Times New Roman" w:hAnsi="Comic Sans MS" w:cs="Times New Roman"/>
            <w:b/>
            <w:bCs/>
            <w:color w:val="000000"/>
            <w:sz w:val="24"/>
            <w:szCs w:val="24"/>
            <w:bdr w:val="none" w:sz="0" w:space="0" w:color="auto" w:frame="1"/>
          </w:rPr>
          <w:fldChar w:fldCharType="end"/>
        </w:r>
      </w:ins>
    </w:p>
    <w:p w:rsidR="008A74BC" w:rsidRPr="008A74BC" w:rsidRDefault="008A74BC" w:rsidP="008A74BC">
      <w:pPr>
        <w:spacing w:after="0" w:line="240" w:lineRule="auto"/>
        <w:rPr>
          <w:ins w:id="51" w:author="Unknown"/>
          <w:rFonts w:ascii="Times New Roman" w:eastAsia="Times New Roman" w:hAnsi="Times New Roman" w:cs="Times New Roman"/>
          <w:color w:val="000000"/>
          <w:sz w:val="24"/>
          <w:szCs w:val="24"/>
        </w:rPr>
      </w:pPr>
      <w:ins w:id="52" w:author="Unknown">
        <w:r w:rsidRPr="008A74BC">
          <w:rPr>
            <w:rFonts w:ascii="Comic Sans MS" w:eastAsia="Times New Roman" w:hAnsi="Comic Sans MS" w:cs="Times New Roman"/>
            <w:color w:val="000000"/>
            <w:sz w:val="24"/>
            <w:szCs w:val="24"/>
            <w:bdr w:val="none" w:sz="0" w:space="0" w:color="auto" w:frame="1"/>
          </w:rPr>
          <w:fldChar w:fldCharType="begin"/>
        </w:r>
        <w:r w:rsidRPr="008A74BC">
          <w:rPr>
            <w:rFonts w:ascii="Comic Sans MS" w:eastAsia="Times New Roman" w:hAnsi="Comic Sans MS" w:cs="Times New Roman"/>
            <w:color w:val="000000"/>
            <w:sz w:val="24"/>
            <w:szCs w:val="24"/>
            <w:bdr w:val="none" w:sz="0" w:space="0" w:color="auto" w:frame="1"/>
          </w:rPr>
          <w:instrText xml:space="preserve"> HYPERLINK "http://l/Education/PUB/Project/New/Final%20with%20page.docx%23_Toc344279306" \t "_blank" </w:instrText>
        </w:r>
        <w:r w:rsidRPr="008A74BC">
          <w:rPr>
            <w:rFonts w:ascii="Comic Sans MS" w:eastAsia="Times New Roman" w:hAnsi="Comic Sans MS" w:cs="Times New Roman"/>
            <w:color w:val="000000"/>
            <w:sz w:val="24"/>
            <w:szCs w:val="24"/>
            <w:bdr w:val="none" w:sz="0" w:space="0" w:color="auto" w:frame="1"/>
          </w:rPr>
          <w:fldChar w:fldCharType="separate"/>
        </w:r>
        <w:r w:rsidRPr="008A74BC">
          <w:rPr>
            <w:rFonts w:ascii="Comic Sans MS" w:eastAsia="Times New Roman" w:hAnsi="Comic Sans MS" w:cs="Times New Roman"/>
            <w:color w:val="0000FF"/>
            <w:sz w:val="24"/>
            <w:szCs w:val="24"/>
            <w:u w:val="single"/>
            <w:bdr w:val="none" w:sz="0" w:space="0" w:color="auto" w:frame="1"/>
          </w:rPr>
          <w:t>Home Page Logo (on load) ..............................................................</w:t>
        </w:r>
        <w:r w:rsidRPr="008A74BC">
          <w:rPr>
            <w:rFonts w:ascii="Comic Sans MS" w:eastAsia="Times New Roman" w:hAnsi="Comic Sans MS" w:cs="Times New Roman"/>
            <w:color w:val="0000FF"/>
            <w:sz w:val="24"/>
            <w:szCs w:val="24"/>
            <w:bdr w:val="none" w:sz="0" w:space="0" w:color="auto" w:frame="1"/>
          </w:rPr>
          <w:t>..................................... 23</w:t>
        </w:r>
        <w:r w:rsidRPr="008A74BC">
          <w:rPr>
            <w:rFonts w:ascii="Comic Sans MS" w:eastAsia="Times New Roman" w:hAnsi="Comic Sans MS" w:cs="Times New Roman"/>
            <w:color w:val="000000"/>
            <w:sz w:val="24"/>
            <w:szCs w:val="24"/>
            <w:bdr w:val="none" w:sz="0" w:space="0" w:color="auto" w:frame="1"/>
          </w:rPr>
          <w:fldChar w:fldCharType="end"/>
        </w:r>
      </w:ins>
    </w:p>
    <w:p w:rsidR="008A74BC" w:rsidRPr="008A74BC" w:rsidRDefault="008A74BC" w:rsidP="008A74BC">
      <w:pPr>
        <w:spacing w:after="0" w:line="240" w:lineRule="auto"/>
        <w:rPr>
          <w:ins w:id="53" w:author="Unknown"/>
          <w:rFonts w:ascii="Times New Roman" w:eastAsia="Times New Roman" w:hAnsi="Times New Roman" w:cs="Times New Roman"/>
          <w:color w:val="000000"/>
          <w:sz w:val="24"/>
          <w:szCs w:val="24"/>
        </w:rPr>
      </w:pPr>
      <w:ins w:id="54" w:author="Unknown">
        <w:r w:rsidRPr="008A74BC">
          <w:rPr>
            <w:rFonts w:ascii="Comic Sans MS" w:eastAsia="Times New Roman" w:hAnsi="Comic Sans MS" w:cs="Times New Roman"/>
            <w:b/>
            <w:bCs/>
            <w:color w:val="000000"/>
            <w:sz w:val="24"/>
            <w:szCs w:val="24"/>
            <w:bdr w:val="none" w:sz="0" w:space="0" w:color="auto" w:frame="1"/>
          </w:rPr>
          <w:t>Figure 4-2</w:t>
        </w:r>
      </w:ins>
    </w:p>
    <w:p w:rsidR="008A74BC" w:rsidRPr="008A74BC" w:rsidRDefault="008A74BC" w:rsidP="008A74BC">
      <w:pPr>
        <w:spacing w:after="0" w:line="240" w:lineRule="auto"/>
        <w:rPr>
          <w:ins w:id="55" w:author="Unknown"/>
          <w:rFonts w:ascii="Times New Roman" w:eastAsia="Times New Roman" w:hAnsi="Times New Roman" w:cs="Times New Roman"/>
          <w:color w:val="000000"/>
          <w:sz w:val="24"/>
          <w:szCs w:val="24"/>
        </w:rPr>
      </w:pPr>
      <w:ins w:id="56" w:author="Unknown">
        <w:r w:rsidRPr="008A74BC">
          <w:rPr>
            <w:rFonts w:ascii="Comic Sans MS" w:eastAsia="Times New Roman" w:hAnsi="Comic Sans MS" w:cs="Times New Roman"/>
            <w:color w:val="000000"/>
            <w:sz w:val="24"/>
            <w:szCs w:val="24"/>
            <w:bdr w:val="none" w:sz="0" w:space="0" w:color="auto" w:frame="1"/>
          </w:rPr>
          <w:t>Home Page (after clicking the logo) ..................................................................................... 23</w:t>
        </w:r>
      </w:ins>
    </w:p>
    <w:p w:rsidR="008A74BC" w:rsidRPr="008A74BC" w:rsidRDefault="008A74BC" w:rsidP="008A74BC">
      <w:pPr>
        <w:spacing w:after="0" w:line="240" w:lineRule="auto"/>
        <w:rPr>
          <w:ins w:id="57" w:author="Unknown"/>
          <w:rFonts w:ascii="Times New Roman" w:eastAsia="Times New Roman" w:hAnsi="Times New Roman" w:cs="Times New Roman"/>
          <w:color w:val="000000"/>
          <w:sz w:val="24"/>
          <w:szCs w:val="24"/>
        </w:rPr>
      </w:pPr>
      <w:ins w:id="58" w:author="Unknown">
        <w:r w:rsidRPr="008A74BC">
          <w:rPr>
            <w:rFonts w:ascii="Comic Sans MS" w:eastAsia="Times New Roman" w:hAnsi="Comic Sans MS" w:cs="Times New Roman"/>
            <w:b/>
            <w:bCs/>
            <w:color w:val="000000"/>
            <w:sz w:val="24"/>
            <w:szCs w:val="24"/>
            <w:bdr w:val="none" w:sz="0" w:space="0" w:color="auto" w:frame="1"/>
          </w:rPr>
          <w:t>Figure 4-3</w:t>
        </w:r>
      </w:ins>
    </w:p>
    <w:p w:rsidR="008A74BC" w:rsidRPr="008A74BC" w:rsidRDefault="008A74BC" w:rsidP="008A74BC">
      <w:pPr>
        <w:spacing w:after="0" w:line="240" w:lineRule="auto"/>
        <w:rPr>
          <w:ins w:id="59" w:author="Unknown"/>
          <w:rFonts w:ascii="Times New Roman" w:eastAsia="Times New Roman" w:hAnsi="Times New Roman" w:cs="Times New Roman"/>
          <w:color w:val="000000"/>
          <w:sz w:val="24"/>
          <w:szCs w:val="24"/>
        </w:rPr>
      </w:pPr>
      <w:ins w:id="60" w:author="Unknown">
        <w:r w:rsidRPr="008A74BC">
          <w:rPr>
            <w:rFonts w:ascii="Comic Sans MS" w:eastAsia="Times New Roman" w:hAnsi="Comic Sans MS" w:cs="Times New Roman"/>
            <w:color w:val="000000"/>
            <w:sz w:val="24"/>
            <w:szCs w:val="24"/>
            <w:bdr w:val="none" w:sz="0" w:space="0" w:color="auto" w:frame="1"/>
          </w:rPr>
          <w:t>Department </w:t>
        </w:r>
        <w:proofErr w:type="gramStart"/>
        <w:r w:rsidRPr="008A74BC">
          <w:rPr>
            <w:rFonts w:ascii="Comic Sans MS" w:eastAsia="Times New Roman" w:hAnsi="Comic Sans MS" w:cs="Times New Roman"/>
            <w:color w:val="000000"/>
            <w:sz w:val="24"/>
            <w:szCs w:val="24"/>
            <w:bdr w:val="none" w:sz="0" w:space="0" w:color="auto" w:frame="1"/>
          </w:rPr>
          <w:t>List ....................................................................................................................</w:t>
        </w:r>
        <w:proofErr w:type="gramEnd"/>
        <w:r w:rsidRPr="008A74BC">
          <w:rPr>
            <w:rFonts w:ascii="Comic Sans MS" w:eastAsia="Times New Roman" w:hAnsi="Comic Sans MS" w:cs="Times New Roman"/>
            <w:color w:val="000000"/>
            <w:sz w:val="24"/>
            <w:szCs w:val="24"/>
            <w:bdr w:val="none" w:sz="0" w:space="0" w:color="auto" w:frame="1"/>
          </w:rPr>
          <w:t xml:space="preserve"> 24</w:t>
        </w:r>
      </w:ins>
    </w:p>
    <w:p w:rsidR="008A74BC" w:rsidRPr="008A74BC" w:rsidRDefault="008A74BC" w:rsidP="008A74BC">
      <w:pPr>
        <w:spacing w:after="0" w:line="240" w:lineRule="auto"/>
        <w:rPr>
          <w:ins w:id="61" w:author="Unknown"/>
          <w:rFonts w:ascii="Times New Roman" w:eastAsia="Times New Roman" w:hAnsi="Times New Roman" w:cs="Times New Roman"/>
          <w:color w:val="000000"/>
          <w:sz w:val="24"/>
          <w:szCs w:val="24"/>
        </w:rPr>
      </w:pPr>
      <w:ins w:id="62" w:author="Unknown">
        <w:r w:rsidRPr="008A74BC">
          <w:rPr>
            <w:rFonts w:ascii="Comic Sans MS" w:eastAsia="Times New Roman" w:hAnsi="Comic Sans MS" w:cs="Times New Roman"/>
            <w:b/>
            <w:bCs/>
            <w:color w:val="000000"/>
            <w:sz w:val="24"/>
            <w:szCs w:val="24"/>
            <w:bdr w:val="none" w:sz="0" w:space="0" w:color="auto" w:frame="1"/>
          </w:rPr>
          <w:t>Figure 4-4</w:t>
        </w:r>
      </w:ins>
    </w:p>
    <w:p w:rsidR="008A74BC" w:rsidRPr="008A74BC" w:rsidRDefault="008A74BC" w:rsidP="008A74BC">
      <w:pPr>
        <w:spacing w:after="0" w:line="240" w:lineRule="auto"/>
        <w:rPr>
          <w:ins w:id="63" w:author="Unknown"/>
          <w:rFonts w:ascii="Times New Roman" w:eastAsia="Times New Roman" w:hAnsi="Times New Roman" w:cs="Times New Roman"/>
          <w:color w:val="000000"/>
          <w:sz w:val="24"/>
          <w:szCs w:val="24"/>
        </w:rPr>
      </w:pPr>
      <w:ins w:id="64" w:author="Unknown">
        <w:r w:rsidRPr="008A74BC">
          <w:rPr>
            <w:rFonts w:ascii="Comic Sans MS" w:eastAsia="Times New Roman" w:hAnsi="Comic Sans MS" w:cs="Times New Roman"/>
            <w:color w:val="000000"/>
            <w:sz w:val="24"/>
            <w:szCs w:val="24"/>
            <w:bdr w:val="none" w:sz="0" w:space="0" w:color="auto" w:frame="1"/>
          </w:rPr>
          <w:t>Adding a new department .................................................................................................... 24</w:t>
        </w:r>
      </w:ins>
    </w:p>
    <w:p w:rsidR="008A74BC" w:rsidRPr="008A74BC" w:rsidRDefault="008A74BC" w:rsidP="008A74BC">
      <w:pPr>
        <w:spacing w:after="0" w:line="240" w:lineRule="auto"/>
        <w:rPr>
          <w:ins w:id="65" w:author="Unknown"/>
          <w:rFonts w:ascii="Times New Roman" w:eastAsia="Times New Roman" w:hAnsi="Times New Roman" w:cs="Times New Roman"/>
          <w:color w:val="000000"/>
          <w:sz w:val="24"/>
          <w:szCs w:val="24"/>
        </w:rPr>
      </w:pPr>
      <w:ins w:id="66" w:author="Unknown">
        <w:r w:rsidRPr="008A74BC">
          <w:rPr>
            <w:rFonts w:ascii="Comic Sans MS" w:eastAsia="Times New Roman" w:hAnsi="Comic Sans MS" w:cs="Times New Roman"/>
            <w:b/>
            <w:bCs/>
            <w:color w:val="000000"/>
            <w:sz w:val="24"/>
            <w:szCs w:val="24"/>
            <w:bdr w:val="none" w:sz="0" w:space="0" w:color="auto" w:frame="1"/>
          </w:rPr>
          <w:t>Figure 4-5</w:t>
        </w:r>
      </w:ins>
    </w:p>
    <w:p w:rsidR="008A74BC" w:rsidRPr="008A74BC" w:rsidRDefault="008A74BC" w:rsidP="008A74BC">
      <w:pPr>
        <w:spacing w:after="0" w:line="240" w:lineRule="auto"/>
        <w:rPr>
          <w:ins w:id="67" w:author="Unknown"/>
          <w:rFonts w:ascii="Times New Roman" w:eastAsia="Times New Roman" w:hAnsi="Times New Roman" w:cs="Times New Roman"/>
          <w:color w:val="000000"/>
          <w:sz w:val="24"/>
          <w:szCs w:val="24"/>
        </w:rPr>
      </w:pPr>
      <w:ins w:id="68" w:author="Unknown">
        <w:r w:rsidRPr="008A74BC">
          <w:rPr>
            <w:rFonts w:ascii="Comic Sans MS" w:eastAsia="Times New Roman" w:hAnsi="Comic Sans MS" w:cs="Times New Roman"/>
            <w:color w:val="000000"/>
            <w:sz w:val="24"/>
            <w:szCs w:val="24"/>
            <w:bdr w:val="none" w:sz="0" w:space="0" w:color="auto" w:frame="1"/>
          </w:rPr>
          <w:t>Editing a </w:t>
        </w:r>
        <w:proofErr w:type="gramStart"/>
        <w:r w:rsidRPr="008A74BC">
          <w:rPr>
            <w:rFonts w:ascii="Comic Sans MS" w:eastAsia="Times New Roman" w:hAnsi="Comic Sans MS" w:cs="Times New Roman"/>
            <w:color w:val="000000"/>
            <w:sz w:val="24"/>
            <w:szCs w:val="24"/>
            <w:bdr w:val="none" w:sz="0" w:space="0" w:color="auto" w:frame="1"/>
          </w:rPr>
          <w:t>Department ...........................................................................................................</w:t>
        </w:r>
        <w:proofErr w:type="gramEnd"/>
        <w:r w:rsidRPr="008A74BC">
          <w:rPr>
            <w:rFonts w:ascii="Comic Sans MS" w:eastAsia="Times New Roman" w:hAnsi="Comic Sans MS" w:cs="Times New Roman"/>
            <w:color w:val="000000"/>
            <w:sz w:val="24"/>
            <w:szCs w:val="24"/>
            <w:bdr w:val="none" w:sz="0" w:space="0" w:color="auto" w:frame="1"/>
          </w:rPr>
          <w:t xml:space="preserve"> 25</w:t>
        </w:r>
      </w:ins>
    </w:p>
    <w:p w:rsidR="008A74BC" w:rsidRPr="008A74BC" w:rsidRDefault="008A74BC" w:rsidP="008A74BC">
      <w:pPr>
        <w:spacing w:after="0" w:line="240" w:lineRule="auto"/>
        <w:rPr>
          <w:ins w:id="69" w:author="Unknown"/>
          <w:rFonts w:ascii="Times New Roman" w:eastAsia="Times New Roman" w:hAnsi="Times New Roman" w:cs="Times New Roman"/>
          <w:color w:val="000000"/>
          <w:sz w:val="24"/>
          <w:szCs w:val="24"/>
        </w:rPr>
      </w:pPr>
      <w:ins w:id="70" w:author="Unknown">
        <w:r w:rsidRPr="008A74BC">
          <w:rPr>
            <w:rFonts w:ascii="Comic Sans MS" w:eastAsia="Times New Roman" w:hAnsi="Comic Sans MS" w:cs="Times New Roman"/>
            <w:b/>
            <w:bCs/>
            <w:color w:val="000000"/>
            <w:sz w:val="24"/>
            <w:szCs w:val="24"/>
            <w:bdr w:val="none" w:sz="0" w:space="0" w:color="auto" w:frame="1"/>
          </w:rPr>
          <w:t>Figure 4-6</w:t>
        </w:r>
      </w:ins>
    </w:p>
    <w:p w:rsidR="008A74BC" w:rsidRPr="008A74BC" w:rsidRDefault="008A74BC" w:rsidP="008A74BC">
      <w:pPr>
        <w:spacing w:after="0" w:line="240" w:lineRule="auto"/>
        <w:rPr>
          <w:ins w:id="71" w:author="Unknown"/>
          <w:rFonts w:ascii="Times New Roman" w:eastAsia="Times New Roman" w:hAnsi="Times New Roman" w:cs="Times New Roman"/>
          <w:color w:val="000000"/>
          <w:sz w:val="24"/>
          <w:szCs w:val="24"/>
        </w:rPr>
      </w:pPr>
      <w:ins w:id="72" w:author="Unknown">
        <w:r w:rsidRPr="008A74BC">
          <w:rPr>
            <w:rFonts w:ascii="Comic Sans MS" w:eastAsia="Times New Roman" w:hAnsi="Comic Sans MS" w:cs="Times New Roman"/>
            <w:color w:val="000000"/>
            <w:sz w:val="24"/>
            <w:szCs w:val="24"/>
            <w:bdr w:val="none" w:sz="0" w:space="0" w:color="auto" w:frame="1"/>
          </w:rPr>
          <w:t>Confirmation message after success update........................................................................ 25</w:t>
        </w:r>
      </w:ins>
    </w:p>
    <w:p w:rsidR="008A74BC" w:rsidRPr="008A74BC" w:rsidRDefault="008A74BC" w:rsidP="008A74BC">
      <w:pPr>
        <w:spacing w:after="0" w:line="240" w:lineRule="auto"/>
        <w:rPr>
          <w:ins w:id="73" w:author="Unknown"/>
          <w:rFonts w:ascii="Times New Roman" w:eastAsia="Times New Roman" w:hAnsi="Times New Roman" w:cs="Times New Roman"/>
          <w:color w:val="000000"/>
          <w:sz w:val="24"/>
          <w:szCs w:val="24"/>
        </w:rPr>
      </w:pPr>
      <w:ins w:id="74" w:author="Unknown">
        <w:r w:rsidRPr="008A74BC">
          <w:rPr>
            <w:rFonts w:ascii="Comic Sans MS" w:eastAsia="Times New Roman" w:hAnsi="Comic Sans MS" w:cs="Times New Roman"/>
            <w:b/>
            <w:bCs/>
            <w:color w:val="000000"/>
            <w:sz w:val="24"/>
            <w:szCs w:val="24"/>
            <w:bdr w:val="none" w:sz="0" w:space="0" w:color="auto" w:frame="1"/>
          </w:rPr>
          <w:t>Figure 4-7</w:t>
        </w:r>
      </w:ins>
    </w:p>
    <w:p w:rsidR="008A74BC" w:rsidRPr="008A74BC" w:rsidRDefault="008A74BC" w:rsidP="008A74BC">
      <w:pPr>
        <w:spacing w:after="0" w:line="240" w:lineRule="auto"/>
        <w:rPr>
          <w:ins w:id="75" w:author="Unknown"/>
          <w:rFonts w:ascii="Times New Roman" w:eastAsia="Times New Roman" w:hAnsi="Times New Roman" w:cs="Times New Roman"/>
          <w:color w:val="000000"/>
          <w:sz w:val="24"/>
          <w:szCs w:val="24"/>
        </w:rPr>
      </w:pPr>
      <w:ins w:id="76" w:author="Unknown">
        <w:r w:rsidRPr="008A74BC">
          <w:rPr>
            <w:rFonts w:ascii="Comic Sans MS" w:eastAsia="Times New Roman" w:hAnsi="Comic Sans MS" w:cs="Times New Roman"/>
            <w:color w:val="000000"/>
            <w:sz w:val="24"/>
            <w:szCs w:val="24"/>
            <w:bdr w:val="none" w:sz="0" w:space="0" w:color="auto" w:frame="1"/>
          </w:rPr>
          <w:t>Designation </w:t>
        </w:r>
        <w:proofErr w:type="gramStart"/>
        <w:r w:rsidRPr="008A74BC">
          <w:rPr>
            <w:rFonts w:ascii="Comic Sans MS" w:eastAsia="Times New Roman" w:hAnsi="Comic Sans MS" w:cs="Times New Roman"/>
            <w:color w:val="000000"/>
            <w:sz w:val="24"/>
            <w:szCs w:val="24"/>
            <w:bdr w:val="none" w:sz="0" w:space="0" w:color="auto" w:frame="1"/>
          </w:rPr>
          <w:t>List .................................................................................................................... </w:t>
        </w:r>
        <w:proofErr w:type="gramEnd"/>
        <w:r w:rsidRPr="008A74BC">
          <w:rPr>
            <w:rFonts w:ascii="Comic Sans MS" w:eastAsia="Times New Roman" w:hAnsi="Comic Sans MS" w:cs="Times New Roman"/>
            <w:color w:val="000000"/>
            <w:sz w:val="24"/>
            <w:szCs w:val="24"/>
            <w:bdr w:val="none" w:sz="0" w:space="0" w:color="auto" w:frame="1"/>
          </w:rPr>
          <w:t>26</w:t>
        </w:r>
      </w:ins>
    </w:p>
    <w:p w:rsidR="008A74BC" w:rsidRPr="008A74BC" w:rsidRDefault="008A74BC" w:rsidP="008A74BC">
      <w:pPr>
        <w:spacing w:after="0" w:line="240" w:lineRule="auto"/>
        <w:rPr>
          <w:ins w:id="77" w:author="Unknown"/>
          <w:rFonts w:ascii="Times New Roman" w:eastAsia="Times New Roman" w:hAnsi="Times New Roman" w:cs="Times New Roman"/>
          <w:color w:val="000000"/>
          <w:sz w:val="24"/>
          <w:szCs w:val="24"/>
        </w:rPr>
      </w:pPr>
      <w:ins w:id="78" w:author="Unknown">
        <w:r w:rsidRPr="008A74BC">
          <w:rPr>
            <w:rFonts w:ascii="Comic Sans MS" w:eastAsia="Times New Roman" w:hAnsi="Comic Sans MS" w:cs="Times New Roman"/>
            <w:b/>
            <w:bCs/>
            <w:color w:val="000000"/>
            <w:sz w:val="24"/>
            <w:szCs w:val="24"/>
            <w:bdr w:val="none" w:sz="0" w:space="0" w:color="auto" w:frame="1"/>
          </w:rPr>
          <w:t>Figure 4-8</w:t>
        </w:r>
      </w:ins>
    </w:p>
    <w:p w:rsidR="008A74BC" w:rsidRPr="008A74BC" w:rsidRDefault="008A74BC" w:rsidP="008A74BC">
      <w:pPr>
        <w:spacing w:after="0" w:line="240" w:lineRule="auto"/>
        <w:rPr>
          <w:ins w:id="79" w:author="Unknown"/>
          <w:rFonts w:ascii="Times New Roman" w:eastAsia="Times New Roman" w:hAnsi="Times New Roman" w:cs="Times New Roman"/>
          <w:color w:val="000000"/>
          <w:sz w:val="24"/>
          <w:szCs w:val="24"/>
        </w:rPr>
      </w:pPr>
      <w:ins w:id="80" w:author="Unknown">
        <w:r w:rsidRPr="008A74BC">
          <w:rPr>
            <w:rFonts w:ascii="Comic Sans MS" w:eastAsia="Times New Roman" w:hAnsi="Comic Sans MS" w:cs="Times New Roman"/>
            <w:color w:val="000000"/>
            <w:sz w:val="24"/>
            <w:szCs w:val="24"/>
            <w:bdr w:val="none" w:sz="0" w:space="0" w:color="auto" w:frame="1"/>
          </w:rPr>
          <w:t>Add a </w:t>
        </w:r>
        <w:proofErr w:type="gramStart"/>
        <w:r w:rsidRPr="008A74BC">
          <w:rPr>
            <w:rFonts w:ascii="Comic Sans MS" w:eastAsia="Times New Roman" w:hAnsi="Comic Sans MS" w:cs="Times New Roman"/>
            <w:color w:val="000000"/>
            <w:sz w:val="24"/>
            <w:szCs w:val="24"/>
            <w:bdr w:val="none" w:sz="0" w:space="0" w:color="auto" w:frame="1"/>
          </w:rPr>
          <w:t>designation .................................................................................................................</w:t>
        </w:r>
        <w:proofErr w:type="gramEnd"/>
        <w:r w:rsidRPr="008A74BC">
          <w:rPr>
            <w:rFonts w:ascii="Comic Sans MS" w:eastAsia="Times New Roman" w:hAnsi="Comic Sans MS" w:cs="Times New Roman"/>
            <w:color w:val="000000"/>
            <w:sz w:val="24"/>
            <w:szCs w:val="24"/>
            <w:bdr w:val="none" w:sz="0" w:space="0" w:color="auto" w:frame="1"/>
          </w:rPr>
          <w:t xml:space="preserve"> 26</w:t>
        </w:r>
      </w:ins>
    </w:p>
    <w:p w:rsidR="008A74BC" w:rsidRPr="008A74BC" w:rsidRDefault="008A74BC" w:rsidP="008A74BC">
      <w:pPr>
        <w:spacing w:after="0" w:line="240" w:lineRule="auto"/>
        <w:rPr>
          <w:ins w:id="81" w:author="Unknown"/>
          <w:rFonts w:ascii="Times New Roman" w:eastAsia="Times New Roman" w:hAnsi="Times New Roman" w:cs="Times New Roman"/>
          <w:color w:val="000000"/>
          <w:sz w:val="24"/>
          <w:szCs w:val="24"/>
        </w:rPr>
      </w:pPr>
      <w:ins w:id="82" w:author="Unknown">
        <w:r w:rsidRPr="008A74BC">
          <w:rPr>
            <w:rFonts w:ascii="Comic Sans MS" w:eastAsia="Times New Roman" w:hAnsi="Comic Sans MS" w:cs="Times New Roman"/>
            <w:b/>
            <w:bCs/>
            <w:color w:val="000000"/>
            <w:sz w:val="24"/>
            <w:szCs w:val="24"/>
            <w:bdr w:val="none" w:sz="0" w:space="0" w:color="auto" w:frame="1"/>
          </w:rPr>
          <w:t>Figure 4-9</w:t>
        </w:r>
      </w:ins>
    </w:p>
    <w:p w:rsidR="008A74BC" w:rsidRPr="008A74BC" w:rsidRDefault="008A74BC" w:rsidP="008A74BC">
      <w:pPr>
        <w:spacing w:after="0" w:line="240" w:lineRule="auto"/>
        <w:rPr>
          <w:ins w:id="83" w:author="Unknown"/>
          <w:rFonts w:ascii="Times New Roman" w:eastAsia="Times New Roman" w:hAnsi="Times New Roman" w:cs="Times New Roman"/>
          <w:color w:val="000000"/>
          <w:sz w:val="24"/>
          <w:szCs w:val="24"/>
        </w:rPr>
      </w:pPr>
      <w:ins w:id="84" w:author="Unknown">
        <w:r w:rsidRPr="008A74BC">
          <w:rPr>
            <w:rFonts w:ascii="Comic Sans MS" w:eastAsia="Times New Roman" w:hAnsi="Comic Sans MS" w:cs="Times New Roman"/>
            <w:color w:val="000000"/>
            <w:sz w:val="24"/>
            <w:szCs w:val="24"/>
            <w:bdr w:val="none" w:sz="0" w:space="0" w:color="auto" w:frame="1"/>
          </w:rPr>
          <w:t>Update a </w:t>
        </w:r>
        <w:proofErr w:type="gramStart"/>
        <w:r w:rsidRPr="008A74BC">
          <w:rPr>
            <w:rFonts w:ascii="Comic Sans MS" w:eastAsia="Times New Roman" w:hAnsi="Comic Sans MS" w:cs="Times New Roman"/>
            <w:color w:val="000000"/>
            <w:sz w:val="24"/>
            <w:szCs w:val="24"/>
            <w:bdr w:val="none" w:sz="0" w:space="0" w:color="auto" w:frame="1"/>
          </w:rPr>
          <w:t>designation ........................................................................................................... </w:t>
        </w:r>
        <w:proofErr w:type="gramEnd"/>
        <w:r w:rsidRPr="008A74BC">
          <w:rPr>
            <w:rFonts w:ascii="Comic Sans MS" w:eastAsia="Times New Roman" w:hAnsi="Comic Sans MS" w:cs="Times New Roman"/>
            <w:color w:val="000000"/>
            <w:sz w:val="24"/>
            <w:szCs w:val="24"/>
            <w:bdr w:val="none" w:sz="0" w:space="0" w:color="auto" w:frame="1"/>
          </w:rPr>
          <w:t>27</w:t>
        </w:r>
      </w:ins>
    </w:p>
    <w:p w:rsidR="008A74BC" w:rsidRPr="008A74BC" w:rsidRDefault="008A74BC" w:rsidP="008A74BC">
      <w:pPr>
        <w:spacing w:after="0" w:line="240" w:lineRule="auto"/>
        <w:rPr>
          <w:ins w:id="85" w:author="Unknown"/>
          <w:rFonts w:ascii="Times New Roman" w:eastAsia="Times New Roman" w:hAnsi="Times New Roman" w:cs="Times New Roman"/>
          <w:color w:val="000000"/>
          <w:sz w:val="24"/>
          <w:szCs w:val="24"/>
        </w:rPr>
      </w:pPr>
      <w:ins w:id="86" w:author="Unknown">
        <w:r w:rsidRPr="008A74BC">
          <w:rPr>
            <w:rFonts w:ascii="Comic Sans MS" w:eastAsia="Times New Roman" w:hAnsi="Comic Sans MS" w:cs="Times New Roman"/>
            <w:b/>
            <w:bCs/>
            <w:color w:val="000000"/>
            <w:sz w:val="24"/>
            <w:szCs w:val="24"/>
            <w:bdr w:val="none" w:sz="0" w:space="0" w:color="auto" w:frame="1"/>
          </w:rPr>
          <w:t>Figure 4-10</w:t>
        </w:r>
      </w:ins>
    </w:p>
    <w:p w:rsidR="008A74BC" w:rsidRPr="008A74BC" w:rsidRDefault="008A74BC" w:rsidP="008A74BC">
      <w:pPr>
        <w:spacing w:after="0" w:line="240" w:lineRule="auto"/>
        <w:rPr>
          <w:ins w:id="87" w:author="Unknown"/>
          <w:rFonts w:ascii="Times New Roman" w:eastAsia="Times New Roman" w:hAnsi="Times New Roman" w:cs="Times New Roman"/>
          <w:color w:val="000000"/>
          <w:sz w:val="24"/>
          <w:szCs w:val="24"/>
        </w:rPr>
      </w:pPr>
      <w:ins w:id="88" w:author="Unknown">
        <w:r w:rsidRPr="008A74BC">
          <w:rPr>
            <w:rFonts w:ascii="Comic Sans MS" w:eastAsia="Times New Roman" w:hAnsi="Comic Sans MS" w:cs="Times New Roman"/>
            <w:color w:val="000000"/>
            <w:sz w:val="24"/>
            <w:szCs w:val="24"/>
            <w:bdr w:val="none" w:sz="0" w:space="0" w:color="auto" w:frame="1"/>
          </w:rPr>
          <w:t xml:space="preserve">Confirmation message after insert or </w:t>
        </w:r>
        <w:proofErr w:type="gramStart"/>
        <w:r w:rsidRPr="008A74BC">
          <w:rPr>
            <w:rFonts w:ascii="Comic Sans MS" w:eastAsia="Times New Roman" w:hAnsi="Comic Sans MS" w:cs="Times New Roman"/>
            <w:color w:val="000000"/>
            <w:sz w:val="24"/>
            <w:szCs w:val="24"/>
            <w:bdr w:val="none" w:sz="0" w:space="0" w:color="auto" w:frame="1"/>
          </w:rPr>
          <w:t>update .................................................................... </w:t>
        </w:r>
        <w:proofErr w:type="gramEnd"/>
        <w:r w:rsidRPr="008A74BC">
          <w:rPr>
            <w:rFonts w:ascii="Comic Sans MS" w:eastAsia="Times New Roman" w:hAnsi="Comic Sans MS" w:cs="Times New Roman"/>
            <w:color w:val="000000"/>
            <w:sz w:val="24"/>
            <w:szCs w:val="24"/>
            <w:bdr w:val="none" w:sz="0" w:space="0" w:color="auto" w:frame="1"/>
          </w:rPr>
          <w:t>27</w:t>
        </w:r>
      </w:ins>
    </w:p>
    <w:p w:rsidR="008A74BC" w:rsidRPr="008A74BC" w:rsidRDefault="008A74BC" w:rsidP="008A74BC">
      <w:pPr>
        <w:spacing w:after="0" w:line="240" w:lineRule="auto"/>
        <w:rPr>
          <w:ins w:id="89" w:author="Unknown"/>
          <w:rFonts w:ascii="Times New Roman" w:eastAsia="Times New Roman" w:hAnsi="Times New Roman" w:cs="Times New Roman"/>
          <w:color w:val="000000"/>
          <w:sz w:val="24"/>
          <w:szCs w:val="24"/>
        </w:rPr>
      </w:pPr>
      <w:ins w:id="90" w:author="Unknown">
        <w:r w:rsidRPr="008A74BC">
          <w:rPr>
            <w:rFonts w:ascii="Comic Sans MS" w:eastAsia="Times New Roman" w:hAnsi="Comic Sans MS" w:cs="Times New Roman"/>
            <w:b/>
            <w:bCs/>
            <w:color w:val="000000"/>
            <w:sz w:val="24"/>
            <w:szCs w:val="24"/>
            <w:bdr w:val="none" w:sz="0" w:space="0" w:color="auto" w:frame="1"/>
          </w:rPr>
          <w:t>Figure 4-11</w:t>
        </w:r>
      </w:ins>
    </w:p>
    <w:p w:rsidR="008A74BC" w:rsidRPr="008A74BC" w:rsidRDefault="008A74BC" w:rsidP="008A74BC">
      <w:pPr>
        <w:spacing w:after="0" w:line="240" w:lineRule="auto"/>
        <w:rPr>
          <w:ins w:id="91" w:author="Unknown"/>
          <w:rFonts w:ascii="Times New Roman" w:eastAsia="Times New Roman" w:hAnsi="Times New Roman" w:cs="Times New Roman"/>
          <w:color w:val="000000"/>
          <w:sz w:val="24"/>
          <w:szCs w:val="24"/>
        </w:rPr>
      </w:pPr>
      <w:ins w:id="92" w:author="Unknown">
        <w:r w:rsidRPr="008A74BC">
          <w:rPr>
            <w:rFonts w:ascii="Comic Sans MS" w:eastAsia="Times New Roman" w:hAnsi="Comic Sans MS" w:cs="Times New Roman"/>
            <w:color w:val="000000"/>
            <w:sz w:val="24"/>
            <w:szCs w:val="24"/>
            <w:bdr w:val="none" w:sz="0" w:space="0" w:color="auto" w:frame="1"/>
          </w:rPr>
          <w:lastRenderedPageBreak/>
          <w:t> List of employees ............................................................................................................... 28</w:t>
        </w:r>
      </w:ins>
    </w:p>
    <w:p w:rsidR="008A74BC" w:rsidRPr="008A74BC" w:rsidRDefault="008A74BC" w:rsidP="008A74BC">
      <w:pPr>
        <w:spacing w:after="0" w:line="240" w:lineRule="auto"/>
        <w:rPr>
          <w:ins w:id="93" w:author="Unknown"/>
          <w:rFonts w:ascii="Times New Roman" w:eastAsia="Times New Roman" w:hAnsi="Times New Roman" w:cs="Times New Roman"/>
          <w:color w:val="000000"/>
          <w:sz w:val="24"/>
          <w:szCs w:val="24"/>
        </w:rPr>
      </w:pPr>
      <w:ins w:id="94" w:author="Unknown">
        <w:r w:rsidRPr="008A74BC">
          <w:rPr>
            <w:rFonts w:ascii="Comic Sans MS" w:eastAsia="Times New Roman" w:hAnsi="Comic Sans MS" w:cs="Times New Roman"/>
            <w:b/>
            <w:bCs/>
            <w:color w:val="000000"/>
            <w:sz w:val="24"/>
            <w:szCs w:val="24"/>
            <w:bdr w:val="none" w:sz="0" w:space="0" w:color="auto" w:frame="1"/>
          </w:rPr>
          <w:t>Figure 4-12</w:t>
        </w:r>
      </w:ins>
    </w:p>
    <w:p w:rsidR="008A74BC" w:rsidRPr="008A74BC" w:rsidRDefault="008A74BC" w:rsidP="008A74BC">
      <w:pPr>
        <w:spacing w:after="0" w:line="240" w:lineRule="auto"/>
        <w:rPr>
          <w:ins w:id="95" w:author="Unknown"/>
          <w:rFonts w:ascii="Times New Roman" w:eastAsia="Times New Roman" w:hAnsi="Times New Roman" w:cs="Times New Roman"/>
          <w:color w:val="000000"/>
          <w:sz w:val="24"/>
          <w:szCs w:val="24"/>
        </w:rPr>
      </w:pPr>
      <w:ins w:id="96" w:author="Unknown">
        <w:r w:rsidRPr="008A74BC">
          <w:rPr>
            <w:rFonts w:ascii="Comic Sans MS" w:eastAsia="Times New Roman" w:hAnsi="Comic Sans MS" w:cs="Times New Roman"/>
            <w:color w:val="000000"/>
            <w:sz w:val="24"/>
            <w:szCs w:val="24"/>
            <w:bdr w:val="none" w:sz="0" w:space="0" w:color="auto" w:frame="1"/>
          </w:rPr>
          <w:t> Add a new employee details ............................................................................................. 28</w:t>
        </w:r>
      </w:ins>
    </w:p>
    <w:p w:rsidR="008A74BC" w:rsidRPr="008A74BC" w:rsidRDefault="008A74BC" w:rsidP="008A74BC">
      <w:pPr>
        <w:spacing w:after="0" w:line="240" w:lineRule="auto"/>
        <w:rPr>
          <w:ins w:id="97" w:author="Unknown"/>
          <w:rFonts w:ascii="Times New Roman" w:eastAsia="Times New Roman" w:hAnsi="Times New Roman" w:cs="Times New Roman"/>
          <w:color w:val="000000"/>
          <w:sz w:val="24"/>
          <w:szCs w:val="24"/>
        </w:rPr>
      </w:pPr>
      <w:ins w:id="98" w:author="Unknown">
        <w:r w:rsidRPr="008A74BC">
          <w:rPr>
            <w:rFonts w:ascii="Comic Sans MS" w:eastAsia="Times New Roman" w:hAnsi="Comic Sans MS" w:cs="Times New Roman"/>
            <w:b/>
            <w:bCs/>
            <w:color w:val="000000"/>
            <w:sz w:val="24"/>
            <w:szCs w:val="24"/>
            <w:bdr w:val="none" w:sz="0" w:space="0" w:color="auto" w:frame="1"/>
          </w:rPr>
          <w:t>Figure 4-13</w:t>
        </w:r>
      </w:ins>
    </w:p>
    <w:p w:rsidR="008A74BC" w:rsidRPr="008A74BC" w:rsidRDefault="008A74BC" w:rsidP="008A74BC">
      <w:pPr>
        <w:spacing w:after="0" w:line="240" w:lineRule="auto"/>
        <w:rPr>
          <w:ins w:id="99" w:author="Unknown"/>
          <w:rFonts w:ascii="Times New Roman" w:eastAsia="Times New Roman" w:hAnsi="Times New Roman" w:cs="Times New Roman"/>
          <w:color w:val="000000"/>
          <w:sz w:val="24"/>
          <w:szCs w:val="24"/>
        </w:rPr>
      </w:pPr>
      <w:ins w:id="100" w:author="Unknown">
        <w:r w:rsidRPr="008A74BC">
          <w:rPr>
            <w:rFonts w:ascii="Comic Sans MS" w:eastAsia="Times New Roman" w:hAnsi="Comic Sans MS" w:cs="Times New Roman"/>
            <w:color w:val="000000"/>
            <w:sz w:val="24"/>
            <w:szCs w:val="24"/>
            <w:bdr w:val="none" w:sz="0" w:space="0" w:color="auto" w:frame="1"/>
          </w:rPr>
          <w:t> Approximate Salary </w:t>
        </w:r>
        <w:proofErr w:type="gramStart"/>
        <w:r w:rsidRPr="008A74BC">
          <w:rPr>
            <w:rFonts w:ascii="Comic Sans MS" w:eastAsia="Times New Roman" w:hAnsi="Comic Sans MS" w:cs="Times New Roman"/>
            <w:color w:val="000000"/>
            <w:sz w:val="24"/>
            <w:szCs w:val="24"/>
            <w:bdr w:val="none" w:sz="0" w:space="0" w:color="auto" w:frame="1"/>
          </w:rPr>
          <w:t>tab ..................................................................................................... </w:t>
        </w:r>
        <w:proofErr w:type="gramEnd"/>
        <w:r w:rsidRPr="008A74BC">
          <w:rPr>
            <w:rFonts w:ascii="Comic Sans MS" w:eastAsia="Times New Roman" w:hAnsi="Comic Sans MS" w:cs="Times New Roman"/>
            <w:color w:val="000000"/>
            <w:sz w:val="24"/>
            <w:szCs w:val="24"/>
            <w:bdr w:val="none" w:sz="0" w:space="0" w:color="auto" w:frame="1"/>
          </w:rPr>
          <w:t>29</w:t>
        </w:r>
      </w:ins>
    </w:p>
    <w:p w:rsidR="008A74BC" w:rsidRPr="008A74BC" w:rsidRDefault="008A74BC" w:rsidP="008A74BC">
      <w:pPr>
        <w:spacing w:after="0" w:line="240" w:lineRule="auto"/>
        <w:rPr>
          <w:ins w:id="101" w:author="Unknown"/>
          <w:rFonts w:ascii="Times New Roman" w:eastAsia="Times New Roman" w:hAnsi="Times New Roman" w:cs="Times New Roman"/>
          <w:color w:val="000000"/>
          <w:sz w:val="24"/>
          <w:szCs w:val="24"/>
        </w:rPr>
      </w:pPr>
      <w:ins w:id="102" w:author="Unknown">
        <w:r w:rsidRPr="008A74BC">
          <w:rPr>
            <w:rFonts w:ascii="Comic Sans MS" w:eastAsia="Times New Roman" w:hAnsi="Comic Sans MS" w:cs="Times New Roman"/>
            <w:b/>
            <w:bCs/>
            <w:color w:val="000000"/>
            <w:sz w:val="24"/>
            <w:szCs w:val="24"/>
            <w:bdr w:val="none" w:sz="0" w:space="0" w:color="auto" w:frame="1"/>
          </w:rPr>
          <w:t>Figure 4-14</w:t>
        </w:r>
      </w:ins>
    </w:p>
    <w:p w:rsidR="008A74BC" w:rsidRPr="008A74BC" w:rsidRDefault="008A74BC" w:rsidP="008A74BC">
      <w:pPr>
        <w:spacing w:after="0" w:line="240" w:lineRule="auto"/>
        <w:rPr>
          <w:ins w:id="103" w:author="Unknown"/>
          <w:rFonts w:ascii="Times New Roman" w:eastAsia="Times New Roman" w:hAnsi="Times New Roman" w:cs="Times New Roman"/>
          <w:color w:val="000000"/>
          <w:sz w:val="24"/>
          <w:szCs w:val="24"/>
        </w:rPr>
      </w:pPr>
      <w:ins w:id="104" w:author="Unknown">
        <w:r w:rsidRPr="008A74BC">
          <w:rPr>
            <w:rFonts w:ascii="Comic Sans MS" w:eastAsia="Times New Roman" w:hAnsi="Comic Sans MS" w:cs="Times New Roman"/>
            <w:color w:val="000000"/>
            <w:sz w:val="24"/>
            <w:szCs w:val="24"/>
            <w:bdr w:val="none" w:sz="0" w:space="0" w:color="auto" w:frame="1"/>
          </w:rPr>
          <w:t> Conveyance Allowance list ................................................................................................ 30</w:t>
        </w:r>
      </w:ins>
    </w:p>
    <w:p w:rsidR="008A74BC" w:rsidRPr="008A74BC" w:rsidRDefault="008A74BC" w:rsidP="008A74BC">
      <w:pPr>
        <w:spacing w:after="0" w:line="240" w:lineRule="auto"/>
        <w:rPr>
          <w:ins w:id="105" w:author="Unknown"/>
          <w:rFonts w:ascii="Times New Roman" w:eastAsia="Times New Roman" w:hAnsi="Times New Roman" w:cs="Times New Roman"/>
          <w:color w:val="000000"/>
          <w:sz w:val="24"/>
          <w:szCs w:val="24"/>
        </w:rPr>
      </w:pPr>
      <w:ins w:id="106" w:author="Unknown">
        <w:r w:rsidRPr="008A74BC">
          <w:rPr>
            <w:rFonts w:ascii="Comic Sans MS" w:eastAsia="Times New Roman" w:hAnsi="Comic Sans MS" w:cs="Times New Roman"/>
            <w:b/>
            <w:bCs/>
            <w:color w:val="000000"/>
            <w:sz w:val="24"/>
            <w:szCs w:val="24"/>
            <w:bdr w:val="none" w:sz="0" w:space="0" w:color="auto" w:frame="1"/>
          </w:rPr>
          <w:t>Figure 4-15</w:t>
        </w:r>
      </w:ins>
    </w:p>
    <w:p w:rsidR="008A74BC" w:rsidRPr="008A74BC" w:rsidRDefault="008A74BC" w:rsidP="008A74BC">
      <w:pPr>
        <w:spacing w:after="0" w:line="240" w:lineRule="auto"/>
        <w:rPr>
          <w:ins w:id="107" w:author="Unknown"/>
          <w:rFonts w:ascii="Times New Roman" w:eastAsia="Times New Roman" w:hAnsi="Times New Roman" w:cs="Times New Roman"/>
          <w:color w:val="000000"/>
          <w:sz w:val="24"/>
          <w:szCs w:val="24"/>
        </w:rPr>
      </w:pPr>
      <w:ins w:id="108" w:author="Unknown">
        <w:r w:rsidRPr="008A74BC">
          <w:rPr>
            <w:rFonts w:ascii="Comic Sans MS" w:eastAsia="Times New Roman" w:hAnsi="Comic Sans MS" w:cs="Times New Roman"/>
            <w:color w:val="000000"/>
            <w:sz w:val="24"/>
            <w:szCs w:val="24"/>
            <w:bdr w:val="none" w:sz="0" w:space="0" w:color="auto" w:frame="1"/>
          </w:rPr>
          <w:t> New conveyance allowance base on designation ............................................................. 30</w:t>
        </w:r>
      </w:ins>
    </w:p>
    <w:p w:rsidR="008A74BC" w:rsidRPr="008A74BC" w:rsidRDefault="008A74BC" w:rsidP="008A74BC">
      <w:pPr>
        <w:spacing w:after="0" w:line="240" w:lineRule="auto"/>
        <w:rPr>
          <w:ins w:id="109" w:author="Unknown"/>
          <w:rFonts w:ascii="Times New Roman" w:eastAsia="Times New Roman" w:hAnsi="Times New Roman" w:cs="Times New Roman"/>
          <w:color w:val="000000"/>
          <w:sz w:val="24"/>
          <w:szCs w:val="24"/>
        </w:rPr>
      </w:pPr>
      <w:ins w:id="110" w:author="Unknown">
        <w:r w:rsidRPr="008A74BC">
          <w:rPr>
            <w:rFonts w:ascii="Comic Sans MS" w:eastAsia="Times New Roman" w:hAnsi="Comic Sans MS" w:cs="Times New Roman"/>
            <w:b/>
            <w:bCs/>
            <w:color w:val="000000"/>
            <w:sz w:val="24"/>
            <w:szCs w:val="24"/>
            <w:bdr w:val="none" w:sz="0" w:space="0" w:color="auto" w:frame="1"/>
          </w:rPr>
          <w:t>Figure 4-16</w:t>
        </w:r>
      </w:ins>
    </w:p>
    <w:p w:rsidR="008A74BC" w:rsidRPr="008A74BC" w:rsidRDefault="008A74BC" w:rsidP="008A74BC">
      <w:pPr>
        <w:spacing w:after="0" w:line="240" w:lineRule="auto"/>
        <w:rPr>
          <w:ins w:id="111" w:author="Unknown"/>
          <w:rFonts w:ascii="Times New Roman" w:eastAsia="Times New Roman" w:hAnsi="Times New Roman" w:cs="Times New Roman"/>
          <w:color w:val="000000"/>
          <w:sz w:val="24"/>
          <w:szCs w:val="24"/>
        </w:rPr>
      </w:pPr>
      <w:ins w:id="112" w:author="Unknown">
        <w:r w:rsidRPr="008A74BC">
          <w:rPr>
            <w:rFonts w:ascii="Comic Sans MS" w:eastAsia="Times New Roman" w:hAnsi="Comic Sans MS" w:cs="Times New Roman"/>
            <w:color w:val="000000"/>
            <w:sz w:val="24"/>
            <w:szCs w:val="24"/>
            <w:bdr w:val="none" w:sz="0" w:space="0" w:color="auto" w:frame="1"/>
          </w:rPr>
          <w:t> Updating of conveyance </w:t>
        </w:r>
        <w:proofErr w:type="gramStart"/>
        <w:r w:rsidRPr="008A74BC">
          <w:rPr>
            <w:rFonts w:ascii="Comic Sans MS" w:eastAsia="Times New Roman" w:hAnsi="Comic Sans MS" w:cs="Times New Roman"/>
            <w:color w:val="000000"/>
            <w:sz w:val="24"/>
            <w:szCs w:val="24"/>
            <w:bdr w:val="none" w:sz="0" w:space="0" w:color="auto" w:frame="1"/>
          </w:rPr>
          <w:t>allowance ...................................................................................</w:t>
        </w:r>
        <w:proofErr w:type="gramEnd"/>
        <w:r w:rsidRPr="008A74BC">
          <w:rPr>
            <w:rFonts w:ascii="Comic Sans MS" w:eastAsia="Times New Roman" w:hAnsi="Comic Sans MS" w:cs="Times New Roman"/>
            <w:color w:val="000000"/>
            <w:sz w:val="24"/>
            <w:szCs w:val="24"/>
            <w:bdr w:val="none" w:sz="0" w:space="0" w:color="auto" w:frame="1"/>
          </w:rPr>
          <w:t xml:space="preserve"> 31</w:t>
        </w:r>
      </w:ins>
    </w:p>
    <w:p w:rsidR="008A74BC" w:rsidRPr="008A74BC" w:rsidRDefault="008A74BC" w:rsidP="008A74BC">
      <w:pPr>
        <w:spacing w:after="0" w:line="240" w:lineRule="auto"/>
        <w:rPr>
          <w:ins w:id="113" w:author="Unknown"/>
          <w:rFonts w:ascii="Times New Roman" w:eastAsia="Times New Roman" w:hAnsi="Times New Roman" w:cs="Times New Roman"/>
          <w:color w:val="000000"/>
          <w:sz w:val="24"/>
          <w:szCs w:val="24"/>
        </w:rPr>
      </w:pPr>
      <w:ins w:id="114" w:author="Unknown">
        <w:r w:rsidRPr="008A74BC">
          <w:rPr>
            <w:rFonts w:ascii="Comic Sans MS" w:eastAsia="Times New Roman" w:hAnsi="Comic Sans MS" w:cs="Times New Roman"/>
            <w:b/>
            <w:bCs/>
            <w:color w:val="000000"/>
            <w:sz w:val="24"/>
            <w:szCs w:val="24"/>
            <w:bdr w:val="none" w:sz="0" w:space="0" w:color="auto" w:frame="1"/>
          </w:rPr>
          <w:t>Figure 4-17</w:t>
        </w:r>
      </w:ins>
    </w:p>
    <w:p w:rsidR="008A74BC" w:rsidRPr="008A74BC" w:rsidRDefault="008A74BC" w:rsidP="008A74BC">
      <w:pPr>
        <w:spacing w:after="0" w:line="240" w:lineRule="auto"/>
        <w:rPr>
          <w:ins w:id="115" w:author="Unknown"/>
          <w:rFonts w:ascii="Times New Roman" w:eastAsia="Times New Roman" w:hAnsi="Times New Roman" w:cs="Times New Roman"/>
          <w:color w:val="000000"/>
          <w:sz w:val="24"/>
          <w:szCs w:val="24"/>
        </w:rPr>
      </w:pPr>
      <w:ins w:id="116" w:author="Unknown">
        <w:r w:rsidRPr="008A74BC">
          <w:rPr>
            <w:rFonts w:ascii="Comic Sans MS" w:eastAsia="Times New Roman" w:hAnsi="Comic Sans MS" w:cs="Times New Roman"/>
            <w:color w:val="000000"/>
            <w:sz w:val="24"/>
            <w:szCs w:val="24"/>
            <w:bdr w:val="none" w:sz="0" w:space="0" w:color="auto" w:frame="1"/>
          </w:rPr>
          <w:t> Deleting a conveyance allowance ..................................................................................... 31</w:t>
        </w:r>
      </w:ins>
    </w:p>
    <w:p w:rsidR="008A74BC" w:rsidRPr="008A74BC" w:rsidRDefault="008A74BC" w:rsidP="008A74BC">
      <w:pPr>
        <w:spacing w:after="0" w:line="240" w:lineRule="auto"/>
        <w:rPr>
          <w:ins w:id="117" w:author="Unknown"/>
          <w:rFonts w:ascii="Times New Roman" w:eastAsia="Times New Roman" w:hAnsi="Times New Roman" w:cs="Times New Roman"/>
          <w:color w:val="000000"/>
          <w:sz w:val="24"/>
          <w:szCs w:val="24"/>
        </w:rPr>
      </w:pPr>
      <w:ins w:id="118" w:author="Unknown">
        <w:r w:rsidRPr="008A74BC">
          <w:rPr>
            <w:rFonts w:ascii="Comic Sans MS" w:eastAsia="Times New Roman" w:hAnsi="Comic Sans MS" w:cs="Times New Roman"/>
            <w:b/>
            <w:bCs/>
            <w:color w:val="000000"/>
            <w:sz w:val="24"/>
            <w:szCs w:val="24"/>
            <w:bdr w:val="none" w:sz="0" w:space="0" w:color="auto" w:frame="1"/>
          </w:rPr>
          <w:t>Figure 4-18</w:t>
        </w:r>
      </w:ins>
    </w:p>
    <w:p w:rsidR="008A74BC" w:rsidRPr="008A74BC" w:rsidRDefault="008A74BC" w:rsidP="008A74BC">
      <w:pPr>
        <w:spacing w:after="0" w:line="240" w:lineRule="auto"/>
        <w:rPr>
          <w:ins w:id="119" w:author="Unknown"/>
          <w:rFonts w:ascii="Times New Roman" w:eastAsia="Times New Roman" w:hAnsi="Times New Roman" w:cs="Times New Roman"/>
          <w:color w:val="000000"/>
          <w:sz w:val="24"/>
          <w:szCs w:val="24"/>
        </w:rPr>
      </w:pPr>
      <w:ins w:id="120" w:author="Unknown">
        <w:r w:rsidRPr="008A74BC">
          <w:rPr>
            <w:rFonts w:ascii="Comic Sans MS" w:eastAsia="Times New Roman" w:hAnsi="Comic Sans MS" w:cs="Times New Roman"/>
            <w:color w:val="000000"/>
            <w:sz w:val="24"/>
            <w:szCs w:val="24"/>
            <w:bdr w:val="none" w:sz="0" w:space="0" w:color="auto" w:frame="1"/>
          </w:rPr>
          <w:t> List of overload .................................................................................................................. 32</w:t>
        </w:r>
      </w:ins>
    </w:p>
    <w:p w:rsidR="008A74BC" w:rsidRPr="008A74BC" w:rsidRDefault="008A74BC" w:rsidP="008A74BC">
      <w:pPr>
        <w:spacing w:after="0" w:line="240" w:lineRule="auto"/>
        <w:rPr>
          <w:ins w:id="121" w:author="Unknown"/>
          <w:rFonts w:ascii="Times New Roman" w:eastAsia="Times New Roman" w:hAnsi="Times New Roman" w:cs="Times New Roman"/>
          <w:color w:val="000000"/>
          <w:sz w:val="24"/>
          <w:szCs w:val="24"/>
        </w:rPr>
      </w:pPr>
      <w:ins w:id="122" w:author="Unknown">
        <w:r w:rsidRPr="008A74BC">
          <w:rPr>
            <w:rFonts w:ascii="Comic Sans MS" w:eastAsia="Times New Roman" w:hAnsi="Comic Sans MS" w:cs="Times New Roman"/>
            <w:b/>
            <w:bCs/>
            <w:color w:val="000000"/>
            <w:sz w:val="24"/>
            <w:szCs w:val="24"/>
            <w:bdr w:val="none" w:sz="0" w:space="0" w:color="auto" w:frame="1"/>
          </w:rPr>
          <w:t>Figure 4-19</w:t>
        </w:r>
      </w:ins>
    </w:p>
    <w:p w:rsidR="008A74BC" w:rsidRPr="008A74BC" w:rsidRDefault="008A74BC" w:rsidP="008A74BC">
      <w:pPr>
        <w:spacing w:after="0" w:line="240" w:lineRule="auto"/>
        <w:rPr>
          <w:ins w:id="123" w:author="Unknown"/>
          <w:rFonts w:ascii="Times New Roman" w:eastAsia="Times New Roman" w:hAnsi="Times New Roman" w:cs="Times New Roman"/>
          <w:color w:val="000000"/>
          <w:sz w:val="24"/>
          <w:szCs w:val="24"/>
        </w:rPr>
      </w:pPr>
      <w:ins w:id="124" w:author="Unknown">
        <w:r w:rsidRPr="008A74BC">
          <w:rPr>
            <w:rFonts w:ascii="Comic Sans MS" w:eastAsia="Times New Roman" w:hAnsi="Comic Sans MS" w:cs="Times New Roman"/>
            <w:color w:val="000000"/>
            <w:sz w:val="24"/>
            <w:szCs w:val="24"/>
            <w:bdr w:val="none" w:sz="0" w:space="0" w:color="auto" w:frame="1"/>
          </w:rPr>
          <w:t>Entry of an overload .......................................................................................................... 32</w:t>
        </w:r>
      </w:ins>
    </w:p>
    <w:p w:rsidR="008A74BC" w:rsidRPr="008A74BC" w:rsidRDefault="008A74BC" w:rsidP="008A74BC">
      <w:pPr>
        <w:spacing w:after="0" w:line="240" w:lineRule="auto"/>
        <w:rPr>
          <w:ins w:id="125" w:author="Unknown"/>
          <w:rFonts w:ascii="Times New Roman" w:eastAsia="Times New Roman" w:hAnsi="Times New Roman" w:cs="Times New Roman"/>
          <w:color w:val="000000"/>
          <w:sz w:val="24"/>
          <w:szCs w:val="24"/>
        </w:rPr>
      </w:pPr>
      <w:ins w:id="126" w:author="Unknown">
        <w:r w:rsidRPr="008A74BC">
          <w:rPr>
            <w:rFonts w:ascii="Comic Sans MS" w:eastAsia="Times New Roman" w:hAnsi="Comic Sans MS" w:cs="Times New Roman"/>
            <w:b/>
            <w:bCs/>
            <w:color w:val="000000"/>
            <w:sz w:val="24"/>
            <w:szCs w:val="24"/>
            <w:bdr w:val="none" w:sz="0" w:space="0" w:color="auto" w:frame="1"/>
          </w:rPr>
          <w:t>Figure 4-20</w:t>
        </w:r>
      </w:ins>
    </w:p>
    <w:p w:rsidR="008A74BC" w:rsidRPr="008A74BC" w:rsidRDefault="008A74BC" w:rsidP="008A74BC">
      <w:pPr>
        <w:spacing w:after="0" w:line="240" w:lineRule="auto"/>
        <w:rPr>
          <w:ins w:id="127" w:author="Unknown"/>
          <w:rFonts w:ascii="Times New Roman" w:eastAsia="Times New Roman" w:hAnsi="Times New Roman" w:cs="Times New Roman"/>
          <w:color w:val="000000"/>
          <w:sz w:val="24"/>
          <w:szCs w:val="24"/>
        </w:rPr>
      </w:pPr>
      <w:ins w:id="128" w:author="Unknown">
        <w:r w:rsidRPr="008A74BC">
          <w:rPr>
            <w:rFonts w:ascii="Comic Sans MS" w:eastAsia="Times New Roman" w:hAnsi="Comic Sans MS" w:cs="Times New Roman"/>
            <w:color w:val="000000"/>
            <w:sz w:val="24"/>
            <w:szCs w:val="24"/>
            <w:bdr w:val="none" w:sz="0" w:space="0" w:color="auto" w:frame="1"/>
          </w:rPr>
          <w:t> Updating an </w:t>
        </w:r>
        <w:proofErr w:type="gramStart"/>
        <w:r w:rsidRPr="008A74BC">
          <w:rPr>
            <w:rFonts w:ascii="Comic Sans MS" w:eastAsia="Times New Roman" w:hAnsi="Comic Sans MS" w:cs="Times New Roman"/>
            <w:color w:val="000000"/>
            <w:sz w:val="24"/>
            <w:szCs w:val="24"/>
            <w:bdr w:val="none" w:sz="0" w:space="0" w:color="auto" w:frame="1"/>
          </w:rPr>
          <w:t>overload ........................................................................................................ </w:t>
        </w:r>
        <w:proofErr w:type="gramEnd"/>
        <w:r w:rsidRPr="008A74BC">
          <w:rPr>
            <w:rFonts w:ascii="Comic Sans MS" w:eastAsia="Times New Roman" w:hAnsi="Comic Sans MS" w:cs="Times New Roman"/>
            <w:color w:val="000000"/>
            <w:sz w:val="24"/>
            <w:szCs w:val="24"/>
            <w:bdr w:val="none" w:sz="0" w:space="0" w:color="auto" w:frame="1"/>
          </w:rPr>
          <w:t>33</w:t>
        </w:r>
      </w:ins>
    </w:p>
    <w:p w:rsidR="008A74BC" w:rsidRPr="008A74BC" w:rsidRDefault="008A74BC" w:rsidP="008A74BC">
      <w:pPr>
        <w:spacing w:after="0" w:line="240" w:lineRule="auto"/>
        <w:rPr>
          <w:ins w:id="129" w:author="Unknown"/>
          <w:rFonts w:ascii="Times New Roman" w:eastAsia="Times New Roman" w:hAnsi="Times New Roman" w:cs="Times New Roman"/>
          <w:color w:val="000000"/>
          <w:sz w:val="24"/>
          <w:szCs w:val="24"/>
        </w:rPr>
      </w:pPr>
      <w:ins w:id="130" w:author="Unknown">
        <w:r w:rsidRPr="008A74BC">
          <w:rPr>
            <w:rFonts w:ascii="Comic Sans MS" w:eastAsia="Times New Roman" w:hAnsi="Comic Sans MS" w:cs="Times New Roman"/>
            <w:b/>
            <w:bCs/>
            <w:color w:val="000000"/>
            <w:sz w:val="24"/>
            <w:szCs w:val="24"/>
            <w:bdr w:val="none" w:sz="0" w:space="0" w:color="auto" w:frame="1"/>
          </w:rPr>
          <w:t>Figure 4-21</w:t>
        </w:r>
      </w:ins>
    </w:p>
    <w:p w:rsidR="008A74BC" w:rsidRPr="008A74BC" w:rsidRDefault="008A74BC" w:rsidP="008A74BC">
      <w:pPr>
        <w:spacing w:after="0" w:line="240" w:lineRule="auto"/>
        <w:rPr>
          <w:ins w:id="131" w:author="Unknown"/>
          <w:rFonts w:ascii="Times New Roman" w:eastAsia="Times New Roman" w:hAnsi="Times New Roman" w:cs="Times New Roman"/>
          <w:color w:val="000000"/>
          <w:sz w:val="24"/>
          <w:szCs w:val="24"/>
        </w:rPr>
      </w:pPr>
      <w:ins w:id="132" w:author="Unknown">
        <w:r w:rsidRPr="008A74BC">
          <w:rPr>
            <w:rFonts w:ascii="Comic Sans MS" w:eastAsia="Times New Roman" w:hAnsi="Comic Sans MS" w:cs="Times New Roman"/>
            <w:color w:val="000000"/>
            <w:sz w:val="24"/>
            <w:szCs w:val="24"/>
            <w:bdr w:val="none" w:sz="0" w:space="0" w:color="auto" w:frame="1"/>
          </w:rPr>
          <w:t> List of advance payment taken by employees .................................................................. 34</w:t>
        </w:r>
      </w:ins>
    </w:p>
    <w:p w:rsidR="008A74BC" w:rsidRPr="008A74BC" w:rsidRDefault="008A74BC" w:rsidP="008A74BC">
      <w:pPr>
        <w:spacing w:after="0" w:line="240" w:lineRule="auto"/>
        <w:rPr>
          <w:ins w:id="133" w:author="Unknown"/>
          <w:rFonts w:ascii="Times New Roman" w:eastAsia="Times New Roman" w:hAnsi="Times New Roman" w:cs="Times New Roman"/>
          <w:color w:val="000000"/>
          <w:sz w:val="24"/>
          <w:szCs w:val="24"/>
        </w:rPr>
      </w:pPr>
      <w:ins w:id="134" w:author="Unknown">
        <w:r w:rsidRPr="008A74BC">
          <w:rPr>
            <w:rFonts w:ascii="Comic Sans MS" w:eastAsia="Times New Roman" w:hAnsi="Comic Sans MS" w:cs="Times New Roman"/>
            <w:b/>
            <w:bCs/>
            <w:color w:val="000000"/>
            <w:sz w:val="24"/>
            <w:szCs w:val="24"/>
            <w:bdr w:val="none" w:sz="0" w:space="0" w:color="auto" w:frame="1"/>
          </w:rPr>
          <w:t>Figure 4-22</w:t>
        </w:r>
      </w:ins>
    </w:p>
    <w:p w:rsidR="008A74BC" w:rsidRPr="008A74BC" w:rsidRDefault="008A74BC" w:rsidP="008A74BC">
      <w:pPr>
        <w:spacing w:after="0" w:line="240" w:lineRule="auto"/>
        <w:rPr>
          <w:ins w:id="135" w:author="Unknown"/>
          <w:rFonts w:ascii="Times New Roman" w:eastAsia="Times New Roman" w:hAnsi="Times New Roman" w:cs="Times New Roman"/>
          <w:color w:val="000000"/>
          <w:sz w:val="24"/>
          <w:szCs w:val="24"/>
        </w:rPr>
      </w:pPr>
      <w:ins w:id="136" w:author="Unknown">
        <w:r w:rsidRPr="008A74BC">
          <w:rPr>
            <w:rFonts w:ascii="Comic Sans MS" w:eastAsia="Times New Roman" w:hAnsi="Comic Sans MS" w:cs="Times New Roman"/>
            <w:color w:val="000000"/>
            <w:sz w:val="24"/>
            <w:szCs w:val="24"/>
            <w:bdr w:val="none" w:sz="0" w:space="0" w:color="auto" w:frame="1"/>
          </w:rPr>
          <w:t> Entry of advance payment ................................................................................................. 34</w:t>
        </w:r>
      </w:ins>
    </w:p>
    <w:p w:rsidR="008A74BC" w:rsidRPr="008A74BC" w:rsidRDefault="008A74BC" w:rsidP="008A74BC">
      <w:pPr>
        <w:spacing w:after="0" w:line="240" w:lineRule="auto"/>
        <w:rPr>
          <w:ins w:id="137" w:author="Unknown"/>
          <w:rFonts w:ascii="Times New Roman" w:eastAsia="Times New Roman" w:hAnsi="Times New Roman" w:cs="Times New Roman"/>
          <w:color w:val="000000"/>
          <w:sz w:val="24"/>
          <w:szCs w:val="24"/>
        </w:rPr>
      </w:pPr>
      <w:ins w:id="138" w:author="Unknown">
        <w:r w:rsidRPr="008A74BC">
          <w:rPr>
            <w:rFonts w:ascii="Comic Sans MS" w:eastAsia="Times New Roman" w:hAnsi="Comic Sans MS" w:cs="Times New Roman"/>
            <w:b/>
            <w:bCs/>
            <w:color w:val="000000"/>
            <w:sz w:val="24"/>
            <w:szCs w:val="24"/>
            <w:bdr w:val="none" w:sz="0" w:space="0" w:color="auto" w:frame="1"/>
          </w:rPr>
          <w:t>Figure 4-23</w:t>
        </w:r>
      </w:ins>
    </w:p>
    <w:p w:rsidR="008A74BC" w:rsidRPr="008A74BC" w:rsidRDefault="008A74BC" w:rsidP="008A74BC">
      <w:pPr>
        <w:spacing w:after="0" w:line="240" w:lineRule="auto"/>
        <w:rPr>
          <w:ins w:id="139" w:author="Unknown"/>
          <w:rFonts w:ascii="Times New Roman" w:eastAsia="Times New Roman" w:hAnsi="Times New Roman" w:cs="Times New Roman"/>
          <w:color w:val="000000"/>
          <w:sz w:val="24"/>
          <w:szCs w:val="24"/>
        </w:rPr>
      </w:pPr>
      <w:ins w:id="140" w:author="Unknown">
        <w:r w:rsidRPr="008A74BC">
          <w:rPr>
            <w:rFonts w:ascii="Comic Sans MS" w:eastAsia="Times New Roman" w:hAnsi="Comic Sans MS" w:cs="Times New Roman"/>
            <w:color w:val="000000"/>
            <w:sz w:val="24"/>
            <w:szCs w:val="24"/>
            <w:bdr w:val="none" w:sz="0" w:space="0" w:color="auto" w:frame="1"/>
          </w:rPr>
          <w:t>Updating of advance payment .......................................................................................... 35</w:t>
        </w:r>
      </w:ins>
    </w:p>
    <w:p w:rsidR="008A74BC" w:rsidRPr="008A74BC" w:rsidRDefault="008A74BC" w:rsidP="008A74BC">
      <w:pPr>
        <w:spacing w:after="0" w:line="240" w:lineRule="auto"/>
        <w:rPr>
          <w:ins w:id="141" w:author="Unknown"/>
          <w:rFonts w:ascii="Times New Roman" w:eastAsia="Times New Roman" w:hAnsi="Times New Roman" w:cs="Times New Roman"/>
          <w:color w:val="000000"/>
          <w:sz w:val="24"/>
          <w:szCs w:val="24"/>
        </w:rPr>
      </w:pPr>
      <w:ins w:id="142" w:author="Unknown">
        <w:r w:rsidRPr="008A74BC">
          <w:rPr>
            <w:rFonts w:ascii="Comic Sans MS" w:eastAsia="Times New Roman" w:hAnsi="Comic Sans MS" w:cs="Times New Roman"/>
            <w:b/>
            <w:bCs/>
            <w:color w:val="000000"/>
            <w:sz w:val="24"/>
            <w:szCs w:val="24"/>
            <w:bdr w:val="none" w:sz="0" w:space="0" w:color="auto" w:frame="1"/>
          </w:rPr>
          <w:t>Figure 4-24</w:t>
        </w:r>
      </w:ins>
    </w:p>
    <w:p w:rsidR="008A74BC" w:rsidRPr="008A74BC" w:rsidRDefault="008A74BC" w:rsidP="008A74BC">
      <w:pPr>
        <w:spacing w:after="0" w:line="240" w:lineRule="auto"/>
        <w:rPr>
          <w:ins w:id="143" w:author="Unknown"/>
          <w:rFonts w:ascii="Times New Roman" w:eastAsia="Times New Roman" w:hAnsi="Times New Roman" w:cs="Times New Roman"/>
          <w:color w:val="000000"/>
          <w:sz w:val="24"/>
          <w:szCs w:val="24"/>
        </w:rPr>
      </w:pPr>
      <w:ins w:id="144" w:author="Unknown">
        <w:r w:rsidRPr="008A74BC">
          <w:rPr>
            <w:rFonts w:ascii="Comic Sans MS" w:eastAsia="Times New Roman" w:hAnsi="Comic Sans MS" w:cs="Times New Roman"/>
            <w:color w:val="000000"/>
            <w:sz w:val="24"/>
            <w:szCs w:val="24"/>
            <w:bdr w:val="none" w:sz="0" w:space="0" w:color="auto" w:frame="1"/>
          </w:rPr>
          <w:t xml:space="preserve"> Adding a festival </w:t>
        </w:r>
        <w:proofErr w:type="gramStart"/>
        <w:r w:rsidRPr="008A74BC">
          <w:rPr>
            <w:rFonts w:ascii="Comic Sans MS" w:eastAsia="Times New Roman" w:hAnsi="Comic Sans MS" w:cs="Times New Roman"/>
            <w:color w:val="000000"/>
            <w:sz w:val="24"/>
            <w:szCs w:val="24"/>
            <w:bdr w:val="none" w:sz="0" w:space="0" w:color="auto" w:frame="1"/>
          </w:rPr>
          <w:t>allowance ............................................................................................... </w:t>
        </w:r>
        <w:proofErr w:type="gramEnd"/>
        <w:r w:rsidRPr="008A74BC">
          <w:rPr>
            <w:rFonts w:ascii="Comic Sans MS" w:eastAsia="Times New Roman" w:hAnsi="Comic Sans MS" w:cs="Times New Roman"/>
            <w:color w:val="000000"/>
            <w:sz w:val="24"/>
            <w:szCs w:val="24"/>
            <w:bdr w:val="none" w:sz="0" w:space="0" w:color="auto" w:frame="1"/>
          </w:rPr>
          <w:t>36</w:t>
        </w:r>
      </w:ins>
    </w:p>
    <w:p w:rsidR="008A74BC" w:rsidRPr="008A74BC" w:rsidRDefault="008A74BC" w:rsidP="008A74BC">
      <w:pPr>
        <w:spacing w:after="0" w:line="240" w:lineRule="auto"/>
        <w:rPr>
          <w:ins w:id="145" w:author="Unknown"/>
          <w:rFonts w:ascii="Times New Roman" w:eastAsia="Times New Roman" w:hAnsi="Times New Roman" w:cs="Times New Roman"/>
          <w:color w:val="000000"/>
          <w:sz w:val="24"/>
          <w:szCs w:val="24"/>
        </w:rPr>
      </w:pPr>
      <w:ins w:id="146" w:author="Unknown">
        <w:r w:rsidRPr="008A74BC">
          <w:rPr>
            <w:rFonts w:ascii="Comic Sans MS" w:eastAsia="Times New Roman" w:hAnsi="Comic Sans MS" w:cs="Times New Roman"/>
            <w:b/>
            <w:bCs/>
            <w:color w:val="000000"/>
            <w:sz w:val="24"/>
            <w:szCs w:val="24"/>
            <w:bdr w:val="none" w:sz="0" w:space="0" w:color="auto" w:frame="1"/>
          </w:rPr>
          <w:t>Figure 4-25</w:t>
        </w:r>
      </w:ins>
    </w:p>
    <w:p w:rsidR="008A74BC" w:rsidRPr="008A74BC" w:rsidRDefault="008A74BC" w:rsidP="008A74BC">
      <w:pPr>
        <w:spacing w:after="0" w:line="240" w:lineRule="auto"/>
        <w:rPr>
          <w:ins w:id="147" w:author="Unknown"/>
          <w:rFonts w:ascii="Times New Roman" w:eastAsia="Times New Roman" w:hAnsi="Times New Roman" w:cs="Times New Roman"/>
          <w:color w:val="000000"/>
          <w:sz w:val="24"/>
          <w:szCs w:val="24"/>
        </w:rPr>
      </w:pPr>
      <w:ins w:id="148" w:author="Unknown">
        <w:r w:rsidRPr="008A74BC">
          <w:rPr>
            <w:rFonts w:ascii="Comic Sans MS" w:eastAsia="Times New Roman" w:hAnsi="Comic Sans MS" w:cs="Times New Roman"/>
            <w:color w:val="000000"/>
            <w:sz w:val="24"/>
            <w:szCs w:val="24"/>
            <w:bdr w:val="none" w:sz="0" w:space="0" w:color="auto" w:frame="1"/>
          </w:rPr>
          <w:t xml:space="preserve">Adding a festival </w:t>
        </w:r>
        <w:proofErr w:type="gramStart"/>
        <w:r w:rsidRPr="008A74BC">
          <w:rPr>
            <w:rFonts w:ascii="Comic Sans MS" w:eastAsia="Times New Roman" w:hAnsi="Comic Sans MS" w:cs="Times New Roman"/>
            <w:color w:val="000000"/>
            <w:sz w:val="24"/>
            <w:szCs w:val="24"/>
            <w:bdr w:val="none" w:sz="0" w:space="0" w:color="auto" w:frame="1"/>
          </w:rPr>
          <w:t>allowance ...............................................................................................</w:t>
        </w:r>
        <w:proofErr w:type="gramEnd"/>
        <w:r w:rsidRPr="008A74BC">
          <w:rPr>
            <w:rFonts w:ascii="Comic Sans MS" w:eastAsia="Times New Roman" w:hAnsi="Comic Sans MS" w:cs="Times New Roman"/>
            <w:color w:val="000000"/>
            <w:sz w:val="24"/>
            <w:szCs w:val="24"/>
            <w:bdr w:val="none" w:sz="0" w:space="0" w:color="auto" w:frame="1"/>
          </w:rPr>
          <w:t xml:space="preserve"> 36</w:t>
        </w:r>
      </w:ins>
    </w:p>
    <w:p w:rsidR="008A74BC" w:rsidRPr="008A74BC" w:rsidRDefault="008A74BC" w:rsidP="008A74BC">
      <w:pPr>
        <w:spacing w:after="0" w:line="240" w:lineRule="auto"/>
        <w:rPr>
          <w:ins w:id="149" w:author="Unknown"/>
          <w:rFonts w:ascii="Times New Roman" w:eastAsia="Times New Roman" w:hAnsi="Times New Roman" w:cs="Times New Roman"/>
          <w:color w:val="000000"/>
          <w:sz w:val="24"/>
          <w:szCs w:val="24"/>
        </w:rPr>
      </w:pPr>
      <w:ins w:id="150" w:author="Unknown">
        <w:r w:rsidRPr="008A74BC">
          <w:rPr>
            <w:rFonts w:ascii="Comic Sans MS" w:eastAsia="Times New Roman" w:hAnsi="Comic Sans MS" w:cs="Times New Roman"/>
            <w:b/>
            <w:bCs/>
            <w:color w:val="000000"/>
            <w:sz w:val="24"/>
            <w:szCs w:val="24"/>
            <w:bdr w:val="none" w:sz="0" w:space="0" w:color="auto" w:frame="1"/>
          </w:rPr>
          <w:t>Figure 4-26</w:t>
        </w:r>
      </w:ins>
    </w:p>
    <w:p w:rsidR="008A74BC" w:rsidRPr="008A74BC" w:rsidRDefault="008A74BC" w:rsidP="008A74BC">
      <w:pPr>
        <w:spacing w:after="0" w:line="240" w:lineRule="auto"/>
        <w:rPr>
          <w:ins w:id="151" w:author="Unknown"/>
          <w:rFonts w:ascii="Times New Roman" w:eastAsia="Times New Roman" w:hAnsi="Times New Roman" w:cs="Times New Roman"/>
          <w:color w:val="000000"/>
          <w:sz w:val="24"/>
          <w:szCs w:val="24"/>
        </w:rPr>
      </w:pPr>
      <w:ins w:id="152" w:author="Unknown">
        <w:r w:rsidRPr="008A74BC">
          <w:rPr>
            <w:rFonts w:ascii="Comic Sans MS" w:eastAsia="Times New Roman" w:hAnsi="Comic Sans MS" w:cs="Times New Roman"/>
            <w:color w:val="000000"/>
            <w:sz w:val="24"/>
            <w:szCs w:val="24"/>
            <w:bdr w:val="none" w:sz="0" w:space="0" w:color="auto" w:frame="1"/>
          </w:rPr>
          <w:t>Updating a festival </w:t>
        </w:r>
        <w:proofErr w:type="gramStart"/>
        <w:r w:rsidRPr="008A74BC">
          <w:rPr>
            <w:rFonts w:ascii="Comic Sans MS" w:eastAsia="Times New Roman" w:hAnsi="Comic Sans MS" w:cs="Times New Roman"/>
            <w:color w:val="000000"/>
            <w:sz w:val="24"/>
            <w:szCs w:val="24"/>
            <w:bdr w:val="none" w:sz="0" w:space="0" w:color="auto" w:frame="1"/>
          </w:rPr>
          <w:t>allowance ............................................................................................</w:t>
        </w:r>
        <w:proofErr w:type="gramEnd"/>
        <w:r w:rsidRPr="008A74BC">
          <w:rPr>
            <w:rFonts w:ascii="Comic Sans MS" w:eastAsia="Times New Roman" w:hAnsi="Comic Sans MS" w:cs="Times New Roman"/>
            <w:color w:val="000000"/>
            <w:sz w:val="24"/>
            <w:szCs w:val="24"/>
            <w:bdr w:val="none" w:sz="0" w:space="0" w:color="auto" w:frame="1"/>
          </w:rPr>
          <w:t xml:space="preserve"> 37</w:t>
        </w:r>
      </w:ins>
    </w:p>
    <w:p w:rsidR="008A74BC" w:rsidRPr="008A74BC" w:rsidRDefault="008A74BC" w:rsidP="008A74BC">
      <w:pPr>
        <w:spacing w:after="0" w:line="240" w:lineRule="auto"/>
        <w:rPr>
          <w:ins w:id="153" w:author="Unknown"/>
          <w:rFonts w:ascii="Times New Roman" w:eastAsia="Times New Roman" w:hAnsi="Times New Roman" w:cs="Times New Roman"/>
          <w:color w:val="000000"/>
          <w:sz w:val="24"/>
          <w:szCs w:val="24"/>
        </w:rPr>
      </w:pPr>
      <w:ins w:id="154" w:author="Unknown">
        <w:r w:rsidRPr="008A74BC">
          <w:rPr>
            <w:rFonts w:ascii="Comic Sans MS" w:eastAsia="Times New Roman" w:hAnsi="Comic Sans MS" w:cs="Times New Roman"/>
            <w:b/>
            <w:bCs/>
            <w:color w:val="000000"/>
            <w:sz w:val="24"/>
            <w:szCs w:val="24"/>
            <w:bdr w:val="none" w:sz="0" w:space="0" w:color="auto" w:frame="1"/>
          </w:rPr>
          <w:t>Figure 4-27</w:t>
        </w:r>
      </w:ins>
    </w:p>
    <w:p w:rsidR="008A74BC" w:rsidRPr="008A74BC" w:rsidRDefault="008A74BC" w:rsidP="008A74BC">
      <w:pPr>
        <w:spacing w:after="0" w:line="240" w:lineRule="auto"/>
        <w:rPr>
          <w:ins w:id="155" w:author="Unknown"/>
          <w:rFonts w:ascii="Times New Roman" w:eastAsia="Times New Roman" w:hAnsi="Times New Roman" w:cs="Times New Roman"/>
          <w:color w:val="000000"/>
          <w:sz w:val="24"/>
          <w:szCs w:val="24"/>
        </w:rPr>
      </w:pPr>
      <w:ins w:id="156" w:author="Unknown">
        <w:r w:rsidRPr="008A74BC">
          <w:rPr>
            <w:rFonts w:ascii="Comic Sans MS" w:eastAsia="Times New Roman" w:hAnsi="Comic Sans MS" w:cs="Times New Roman"/>
            <w:color w:val="000000"/>
            <w:sz w:val="24"/>
            <w:szCs w:val="24"/>
            <w:bdr w:val="none" w:sz="0" w:space="0" w:color="auto" w:frame="1"/>
          </w:rPr>
          <w:t>List of pay-heads ................................................................................................................ 38</w:t>
        </w:r>
      </w:ins>
    </w:p>
    <w:p w:rsidR="008A74BC" w:rsidRPr="008A74BC" w:rsidRDefault="008A74BC" w:rsidP="008A74BC">
      <w:pPr>
        <w:spacing w:after="0" w:line="240" w:lineRule="auto"/>
        <w:rPr>
          <w:ins w:id="157" w:author="Unknown"/>
          <w:rFonts w:ascii="Times New Roman" w:eastAsia="Times New Roman" w:hAnsi="Times New Roman" w:cs="Times New Roman"/>
          <w:color w:val="000000"/>
          <w:sz w:val="24"/>
          <w:szCs w:val="24"/>
        </w:rPr>
      </w:pPr>
      <w:ins w:id="158" w:author="Unknown">
        <w:r w:rsidRPr="008A74BC">
          <w:rPr>
            <w:rFonts w:ascii="Comic Sans MS" w:eastAsia="Times New Roman" w:hAnsi="Comic Sans MS" w:cs="Times New Roman"/>
            <w:b/>
            <w:bCs/>
            <w:color w:val="000000"/>
            <w:sz w:val="24"/>
            <w:szCs w:val="24"/>
            <w:bdr w:val="none" w:sz="0" w:space="0" w:color="auto" w:frame="1"/>
          </w:rPr>
          <w:t>Figure 4-28</w:t>
        </w:r>
      </w:ins>
    </w:p>
    <w:p w:rsidR="008A74BC" w:rsidRPr="008A74BC" w:rsidRDefault="008A74BC" w:rsidP="008A74BC">
      <w:pPr>
        <w:spacing w:after="0" w:line="240" w:lineRule="auto"/>
        <w:rPr>
          <w:ins w:id="159" w:author="Unknown"/>
          <w:rFonts w:ascii="Times New Roman" w:eastAsia="Times New Roman" w:hAnsi="Times New Roman" w:cs="Times New Roman"/>
          <w:color w:val="000000"/>
          <w:sz w:val="24"/>
          <w:szCs w:val="24"/>
        </w:rPr>
      </w:pPr>
      <w:ins w:id="160" w:author="Unknown">
        <w:r w:rsidRPr="008A74BC">
          <w:rPr>
            <w:rFonts w:ascii="Comic Sans MS" w:eastAsia="Times New Roman" w:hAnsi="Comic Sans MS" w:cs="Times New Roman"/>
            <w:color w:val="000000"/>
            <w:sz w:val="24"/>
            <w:szCs w:val="24"/>
            <w:bdr w:val="none" w:sz="0" w:space="0" w:color="auto" w:frame="1"/>
          </w:rPr>
          <w:t>Adding a pay-head ............................................................................................................. 38</w:t>
        </w:r>
      </w:ins>
    </w:p>
    <w:p w:rsidR="008A74BC" w:rsidRPr="008A74BC" w:rsidRDefault="008A74BC" w:rsidP="008A74BC">
      <w:pPr>
        <w:spacing w:after="0" w:line="240" w:lineRule="auto"/>
        <w:rPr>
          <w:ins w:id="161" w:author="Unknown"/>
          <w:rFonts w:ascii="Times New Roman" w:eastAsia="Times New Roman" w:hAnsi="Times New Roman" w:cs="Times New Roman"/>
          <w:color w:val="000000"/>
          <w:sz w:val="24"/>
          <w:szCs w:val="24"/>
        </w:rPr>
      </w:pPr>
      <w:ins w:id="162" w:author="Unknown">
        <w:r w:rsidRPr="008A74BC">
          <w:rPr>
            <w:rFonts w:ascii="Comic Sans MS" w:eastAsia="Times New Roman" w:hAnsi="Comic Sans MS" w:cs="Times New Roman"/>
            <w:b/>
            <w:bCs/>
            <w:color w:val="000000"/>
            <w:sz w:val="24"/>
            <w:szCs w:val="24"/>
            <w:bdr w:val="none" w:sz="0" w:space="0" w:color="auto" w:frame="1"/>
          </w:rPr>
          <w:t>Figure 4-29</w:t>
        </w:r>
      </w:ins>
    </w:p>
    <w:p w:rsidR="008A74BC" w:rsidRPr="008A74BC" w:rsidRDefault="008A74BC" w:rsidP="008A74BC">
      <w:pPr>
        <w:spacing w:after="0" w:line="240" w:lineRule="auto"/>
        <w:rPr>
          <w:ins w:id="163" w:author="Unknown"/>
          <w:rFonts w:ascii="Times New Roman" w:eastAsia="Times New Roman" w:hAnsi="Times New Roman" w:cs="Times New Roman"/>
          <w:color w:val="000000"/>
          <w:sz w:val="24"/>
          <w:szCs w:val="24"/>
        </w:rPr>
      </w:pPr>
      <w:ins w:id="164" w:author="Unknown">
        <w:r w:rsidRPr="008A74BC">
          <w:rPr>
            <w:rFonts w:ascii="Comic Sans MS" w:eastAsia="Times New Roman" w:hAnsi="Comic Sans MS" w:cs="Times New Roman"/>
            <w:color w:val="000000"/>
            <w:sz w:val="24"/>
            <w:szCs w:val="24"/>
            <w:bdr w:val="none" w:sz="0" w:space="0" w:color="auto" w:frame="1"/>
          </w:rPr>
          <w:lastRenderedPageBreak/>
          <w:t xml:space="preserve"> Confirmation message while </w:t>
        </w:r>
        <w:proofErr w:type="spellStart"/>
        <w:r w:rsidRPr="008A74BC">
          <w:rPr>
            <w:rFonts w:ascii="Comic Sans MS" w:eastAsia="Times New Roman" w:hAnsi="Comic Sans MS" w:cs="Times New Roman"/>
            <w:color w:val="000000"/>
            <w:sz w:val="24"/>
            <w:szCs w:val="24"/>
            <w:bdr w:val="none" w:sz="0" w:space="0" w:color="auto" w:frame="1"/>
          </w:rPr>
          <w:t>attemping</w:t>
        </w:r>
        <w:proofErr w:type="spellEnd"/>
        <w:r w:rsidRPr="008A74BC">
          <w:rPr>
            <w:rFonts w:ascii="Comic Sans MS" w:eastAsia="Times New Roman" w:hAnsi="Comic Sans MS" w:cs="Times New Roman"/>
            <w:color w:val="000000"/>
            <w:sz w:val="24"/>
            <w:szCs w:val="24"/>
            <w:bdr w:val="none" w:sz="0" w:space="0" w:color="auto" w:frame="1"/>
          </w:rPr>
          <w:t xml:space="preserve"> to </w:t>
        </w:r>
        <w:proofErr w:type="spellStart"/>
        <w:r w:rsidRPr="008A74BC">
          <w:rPr>
            <w:rFonts w:ascii="Comic Sans MS" w:eastAsia="Times New Roman" w:hAnsi="Comic Sans MS" w:cs="Times New Roman"/>
            <w:color w:val="000000"/>
            <w:sz w:val="24"/>
            <w:szCs w:val="24"/>
            <w:bdr w:val="none" w:sz="0" w:space="0" w:color="auto" w:frame="1"/>
          </w:rPr>
          <w:t>deleteFestival</w:t>
        </w:r>
        <w:proofErr w:type="spellEnd"/>
        <w:r w:rsidRPr="008A74BC">
          <w:rPr>
            <w:rFonts w:ascii="Comic Sans MS" w:eastAsia="Times New Roman" w:hAnsi="Comic Sans MS" w:cs="Times New Roman"/>
            <w:color w:val="000000"/>
            <w:sz w:val="24"/>
            <w:szCs w:val="24"/>
            <w:bdr w:val="none" w:sz="0" w:space="0" w:color="auto" w:frame="1"/>
          </w:rPr>
          <w:t xml:space="preserve"> </w:t>
        </w:r>
        <w:proofErr w:type="spellStart"/>
        <w:r w:rsidRPr="008A74BC">
          <w:rPr>
            <w:rFonts w:ascii="Comic Sans MS" w:eastAsia="Times New Roman" w:hAnsi="Comic Sans MS" w:cs="Times New Roman"/>
            <w:color w:val="000000"/>
            <w:sz w:val="24"/>
            <w:szCs w:val="24"/>
            <w:bdr w:val="none" w:sz="0" w:space="0" w:color="auto" w:frame="1"/>
          </w:rPr>
          <w:t>bouns</w:t>
        </w:r>
        <w:proofErr w:type="spellEnd"/>
        <w:r w:rsidRPr="008A74BC">
          <w:rPr>
            <w:rFonts w:ascii="Comic Sans MS" w:eastAsia="Times New Roman" w:hAnsi="Comic Sans MS" w:cs="Times New Roman"/>
            <w:color w:val="000000"/>
            <w:sz w:val="24"/>
            <w:szCs w:val="24"/>
            <w:bdr w:val="none" w:sz="0" w:space="0" w:color="auto" w:frame="1"/>
          </w:rPr>
          <w:t xml:space="preserve"> ..................................... 39</w:t>
        </w:r>
      </w:ins>
    </w:p>
    <w:p w:rsidR="008A74BC" w:rsidRPr="008A74BC" w:rsidRDefault="008A74BC" w:rsidP="008A74BC">
      <w:pPr>
        <w:spacing w:after="0" w:line="240" w:lineRule="auto"/>
        <w:rPr>
          <w:ins w:id="165" w:author="Unknown"/>
          <w:rFonts w:ascii="Times New Roman" w:eastAsia="Times New Roman" w:hAnsi="Times New Roman" w:cs="Times New Roman"/>
          <w:color w:val="000000"/>
          <w:sz w:val="24"/>
          <w:szCs w:val="24"/>
        </w:rPr>
      </w:pPr>
      <w:ins w:id="166" w:author="Unknown">
        <w:r w:rsidRPr="008A74BC">
          <w:rPr>
            <w:rFonts w:ascii="Comic Sans MS" w:eastAsia="Times New Roman" w:hAnsi="Comic Sans MS" w:cs="Times New Roman"/>
            <w:b/>
            <w:bCs/>
            <w:color w:val="000000"/>
            <w:sz w:val="24"/>
            <w:szCs w:val="24"/>
            <w:bdr w:val="none" w:sz="0" w:space="0" w:color="auto" w:frame="1"/>
          </w:rPr>
          <w:t>Figure 4-30</w:t>
        </w:r>
      </w:ins>
    </w:p>
    <w:p w:rsidR="008A74BC" w:rsidRPr="008A74BC" w:rsidRDefault="008A74BC" w:rsidP="008A74BC">
      <w:pPr>
        <w:spacing w:after="150" w:line="240" w:lineRule="auto"/>
        <w:rPr>
          <w:ins w:id="167" w:author="Unknown"/>
          <w:rFonts w:ascii="Times New Roman" w:eastAsia="Times New Roman" w:hAnsi="Times New Roman" w:cs="Times New Roman"/>
          <w:color w:val="000000"/>
          <w:sz w:val="24"/>
          <w:szCs w:val="24"/>
        </w:rPr>
      </w:pPr>
      <w:ins w:id="168" w:author="Unknown">
        <w:r w:rsidRPr="008A74BC">
          <w:rPr>
            <w:rFonts w:ascii="Comic Sans MS" w:eastAsia="Times New Roman" w:hAnsi="Comic Sans MS" w:cs="Times New Roman"/>
            <w:color w:val="000000"/>
            <w:sz w:val="24"/>
            <w:szCs w:val="24"/>
            <w:bdr w:val="none" w:sz="0" w:space="0" w:color="auto" w:frame="1"/>
          </w:rPr>
          <w:t> Deduction list ..................................................................................................................... 40</w:t>
        </w:r>
      </w:ins>
    </w:p>
    <w:p w:rsidR="008A74BC" w:rsidRPr="008A74BC" w:rsidRDefault="008A74BC" w:rsidP="008A74BC">
      <w:pPr>
        <w:spacing w:after="0" w:line="240" w:lineRule="auto"/>
        <w:rPr>
          <w:ins w:id="169" w:author="Unknown"/>
          <w:rFonts w:ascii="Times New Roman" w:eastAsia="Times New Roman" w:hAnsi="Times New Roman" w:cs="Times New Roman"/>
          <w:color w:val="000000"/>
          <w:sz w:val="24"/>
          <w:szCs w:val="24"/>
        </w:rPr>
      </w:pPr>
      <w:ins w:id="170" w:author="Unknown">
        <w:r w:rsidRPr="008A74BC">
          <w:rPr>
            <w:rFonts w:ascii="Times New Roman" w:eastAsia="Times New Roman" w:hAnsi="Times New Roman" w:cs="Times New Roman"/>
            <w:color w:val="000000"/>
            <w:sz w:val="24"/>
            <w:szCs w:val="24"/>
          </w:rPr>
          <w:t> </w:t>
        </w:r>
      </w:ins>
    </w:p>
    <w:p w:rsidR="008A74BC" w:rsidRPr="008A74BC" w:rsidRDefault="008A74BC" w:rsidP="008A74BC">
      <w:pPr>
        <w:spacing w:after="0" w:line="240" w:lineRule="auto"/>
        <w:rPr>
          <w:ins w:id="171" w:author="Unknown"/>
          <w:rFonts w:ascii="Times New Roman" w:eastAsia="Times New Roman" w:hAnsi="Times New Roman" w:cs="Times New Roman"/>
          <w:color w:val="000000"/>
          <w:sz w:val="24"/>
          <w:szCs w:val="24"/>
        </w:rPr>
      </w:pPr>
      <w:proofErr w:type="gramStart"/>
      <w:ins w:id="172" w:author="Unknown">
        <w:r w:rsidRPr="008A74BC">
          <w:rPr>
            <w:rFonts w:ascii="Comic Sans MS" w:eastAsia="Times New Roman" w:hAnsi="Comic Sans MS" w:cs="Times New Roman"/>
            <w:color w:val="000000"/>
            <w:sz w:val="24"/>
            <w:szCs w:val="24"/>
            <w:bdr w:val="none" w:sz="0" w:space="0" w:color="auto" w:frame="1"/>
          </w:rPr>
          <w:t>viii</w:t>
        </w:r>
        <w:proofErr w:type="gramEnd"/>
      </w:ins>
    </w:p>
    <w:p w:rsidR="008A74BC" w:rsidRPr="008A74BC" w:rsidRDefault="008A74BC" w:rsidP="008A74BC">
      <w:pPr>
        <w:spacing w:after="0" w:line="240" w:lineRule="auto"/>
        <w:rPr>
          <w:ins w:id="173" w:author="Unknown"/>
          <w:rFonts w:ascii="Times New Roman" w:eastAsia="Times New Roman" w:hAnsi="Times New Roman" w:cs="Times New Roman"/>
          <w:color w:val="000000"/>
          <w:sz w:val="24"/>
          <w:szCs w:val="24"/>
        </w:rPr>
      </w:pPr>
      <w:ins w:id="174" w:author="Unknown">
        <w:r w:rsidRPr="008A74BC">
          <w:rPr>
            <w:rFonts w:ascii="Comic Sans MS" w:eastAsia="Times New Roman" w:hAnsi="Comic Sans MS" w:cs="Times New Roman"/>
            <w:b/>
            <w:bCs/>
            <w:color w:val="000000"/>
            <w:sz w:val="24"/>
            <w:szCs w:val="24"/>
            <w:bdr w:val="none" w:sz="0" w:space="0" w:color="auto" w:frame="1"/>
          </w:rPr>
          <w:t>Figure 4-31</w:t>
        </w:r>
      </w:ins>
    </w:p>
    <w:p w:rsidR="008A74BC" w:rsidRPr="008A74BC" w:rsidRDefault="008A74BC" w:rsidP="008A74BC">
      <w:pPr>
        <w:spacing w:after="0" w:line="240" w:lineRule="auto"/>
        <w:rPr>
          <w:ins w:id="175" w:author="Unknown"/>
          <w:rFonts w:ascii="Times New Roman" w:eastAsia="Times New Roman" w:hAnsi="Times New Roman" w:cs="Times New Roman"/>
          <w:color w:val="000000"/>
          <w:sz w:val="24"/>
          <w:szCs w:val="24"/>
        </w:rPr>
      </w:pPr>
      <w:ins w:id="176" w:author="Unknown">
        <w:r w:rsidRPr="008A74BC">
          <w:rPr>
            <w:rFonts w:ascii="Comic Sans MS" w:eastAsia="Times New Roman" w:hAnsi="Comic Sans MS" w:cs="Times New Roman"/>
            <w:color w:val="000000"/>
            <w:sz w:val="24"/>
            <w:szCs w:val="24"/>
            <w:bdr w:val="none" w:sz="0" w:space="0" w:color="auto" w:frame="1"/>
          </w:rPr>
          <w:t> New deduction entry ......................................................................................................... 40</w:t>
        </w:r>
      </w:ins>
    </w:p>
    <w:p w:rsidR="008A74BC" w:rsidRPr="008A74BC" w:rsidRDefault="008A74BC" w:rsidP="008A74BC">
      <w:pPr>
        <w:spacing w:after="0" w:line="240" w:lineRule="auto"/>
        <w:rPr>
          <w:ins w:id="177" w:author="Unknown"/>
          <w:rFonts w:ascii="Times New Roman" w:eastAsia="Times New Roman" w:hAnsi="Times New Roman" w:cs="Times New Roman"/>
          <w:color w:val="000000"/>
          <w:sz w:val="24"/>
          <w:szCs w:val="24"/>
        </w:rPr>
      </w:pPr>
      <w:ins w:id="178" w:author="Unknown">
        <w:r w:rsidRPr="008A74BC">
          <w:rPr>
            <w:rFonts w:ascii="Comic Sans MS" w:eastAsia="Times New Roman" w:hAnsi="Comic Sans MS" w:cs="Times New Roman"/>
            <w:b/>
            <w:bCs/>
            <w:color w:val="000000"/>
            <w:sz w:val="24"/>
            <w:szCs w:val="24"/>
            <w:bdr w:val="none" w:sz="0" w:space="0" w:color="auto" w:frame="1"/>
          </w:rPr>
          <w:t>Figure 4-32</w:t>
        </w:r>
      </w:ins>
    </w:p>
    <w:p w:rsidR="008A74BC" w:rsidRPr="008A74BC" w:rsidRDefault="008A74BC" w:rsidP="008A74BC">
      <w:pPr>
        <w:spacing w:after="0" w:line="240" w:lineRule="auto"/>
        <w:rPr>
          <w:ins w:id="179" w:author="Unknown"/>
          <w:rFonts w:ascii="Times New Roman" w:eastAsia="Times New Roman" w:hAnsi="Times New Roman" w:cs="Times New Roman"/>
          <w:color w:val="000000"/>
          <w:sz w:val="24"/>
          <w:szCs w:val="24"/>
        </w:rPr>
      </w:pPr>
      <w:ins w:id="180" w:author="Unknown">
        <w:r w:rsidRPr="008A74BC">
          <w:rPr>
            <w:rFonts w:ascii="Comic Sans MS" w:eastAsia="Times New Roman" w:hAnsi="Comic Sans MS" w:cs="Times New Roman"/>
            <w:color w:val="000000"/>
            <w:sz w:val="24"/>
            <w:szCs w:val="24"/>
            <w:bdr w:val="none" w:sz="0" w:space="0" w:color="auto" w:frame="1"/>
          </w:rPr>
          <w:t> Delete confirmation while attempting to delete a user interface .................................... 41</w:t>
        </w:r>
      </w:ins>
    </w:p>
    <w:p w:rsidR="008A74BC" w:rsidRPr="008A74BC" w:rsidRDefault="008A74BC" w:rsidP="008A74BC">
      <w:pPr>
        <w:spacing w:after="0" w:line="240" w:lineRule="auto"/>
        <w:rPr>
          <w:ins w:id="181" w:author="Unknown"/>
          <w:rFonts w:ascii="Times New Roman" w:eastAsia="Times New Roman" w:hAnsi="Times New Roman" w:cs="Times New Roman"/>
          <w:color w:val="000000"/>
          <w:sz w:val="24"/>
          <w:szCs w:val="24"/>
        </w:rPr>
      </w:pPr>
      <w:ins w:id="182" w:author="Unknown">
        <w:r w:rsidRPr="008A74BC">
          <w:rPr>
            <w:rFonts w:ascii="Comic Sans MS" w:eastAsia="Times New Roman" w:hAnsi="Comic Sans MS" w:cs="Times New Roman"/>
            <w:b/>
            <w:bCs/>
            <w:color w:val="000000"/>
            <w:sz w:val="24"/>
            <w:szCs w:val="24"/>
            <w:bdr w:val="none" w:sz="0" w:space="0" w:color="auto" w:frame="1"/>
          </w:rPr>
          <w:t>Figure 4-33</w:t>
        </w:r>
      </w:ins>
    </w:p>
    <w:p w:rsidR="008A74BC" w:rsidRPr="008A74BC" w:rsidRDefault="008A74BC" w:rsidP="008A74BC">
      <w:pPr>
        <w:spacing w:after="0" w:line="240" w:lineRule="auto"/>
        <w:rPr>
          <w:ins w:id="183" w:author="Unknown"/>
          <w:rFonts w:ascii="Times New Roman" w:eastAsia="Times New Roman" w:hAnsi="Times New Roman" w:cs="Times New Roman"/>
          <w:color w:val="000000"/>
          <w:sz w:val="24"/>
          <w:szCs w:val="24"/>
        </w:rPr>
      </w:pPr>
      <w:ins w:id="184" w:author="Unknown">
        <w:r w:rsidRPr="008A74BC">
          <w:rPr>
            <w:rFonts w:ascii="Comic Sans MS" w:eastAsia="Times New Roman" w:hAnsi="Comic Sans MS" w:cs="Times New Roman"/>
            <w:color w:val="000000"/>
            <w:sz w:val="24"/>
            <w:szCs w:val="24"/>
            <w:bdr w:val="none" w:sz="0" w:space="0" w:color="auto" w:frame="1"/>
          </w:rPr>
          <w:t xml:space="preserve"> Approximate Salary selection </w:t>
        </w:r>
        <w:proofErr w:type="gramStart"/>
        <w:r w:rsidRPr="008A74BC">
          <w:rPr>
            <w:rFonts w:ascii="Comic Sans MS" w:eastAsia="Times New Roman" w:hAnsi="Comic Sans MS" w:cs="Times New Roman"/>
            <w:color w:val="000000"/>
            <w:sz w:val="24"/>
            <w:szCs w:val="24"/>
            <w:bdr w:val="none" w:sz="0" w:space="0" w:color="auto" w:frame="1"/>
          </w:rPr>
          <w:t>page ................................................................................... </w:t>
        </w:r>
        <w:proofErr w:type="gramEnd"/>
        <w:r w:rsidRPr="008A74BC">
          <w:rPr>
            <w:rFonts w:ascii="Comic Sans MS" w:eastAsia="Times New Roman" w:hAnsi="Comic Sans MS" w:cs="Times New Roman"/>
            <w:color w:val="000000"/>
            <w:sz w:val="24"/>
            <w:szCs w:val="24"/>
            <w:bdr w:val="none" w:sz="0" w:space="0" w:color="auto" w:frame="1"/>
          </w:rPr>
          <w:t>42</w:t>
        </w:r>
      </w:ins>
    </w:p>
    <w:p w:rsidR="008A74BC" w:rsidRPr="008A74BC" w:rsidRDefault="008A74BC" w:rsidP="008A74BC">
      <w:pPr>
        <w:spacing w:after="0" w:line="240" w:lineRule="auto"/>
        <w:rPr>
          <w:ins w:id="185" w:author="Unknown"/>
          <w:rFonts w:ascii="Times New Roman" w:eastAsia="Times New Roman" w:hAnsi="Times New Roman" w:cs="Times New Roman"/>
          <w:color w:val="000000"/>
          <w:sz w:val="24"/>
          <w:szCs w:val="24"/>
        </w:rPr>
      </w:pPr>
      <w:ins w:id="186" w:author="Unknown">
        <w:r w:rsidRPr="008A74BC">
          <w:rPr>
            <w:rFonts w:ascii="Comic Sans MS" w:eastAsia="Times New Roman" w:hAnsi="Comic Sans MS" w:cs="Times New Roman"/>
            <w:b/>
            <w:bCs/>
            <w:color w:val="000000"/>
            <w:sz w:val="24"/>
            <w:szCs w:val="24"/>
            <w:bdr w:val="none" w:sz="0" w:space="0" w:color="auto" w:frame="1"/>
          </w:rPr>
          <w:t>Figure 4-34</w:t>
        </w:r>
      </w:ins>
    </w:p>
    <w:p w:rsidR="008A74BC" w:rsidRPr="008A74BC" w:rsidRDefault="008A74BC" w:rsidP="008A74BC">
      <w:pPr>
        <w:spacing w:after="0" w:line="240" w:lineRule="auto"/>
        <w:rPr>
          <w:ins w:id="187" w:author="Unknown"/>
          <w:rFonts w:ascii="Times New Roman" w:eastAsia="Times New Roman" w:hAnsi="Times New Roman" w:cs="Times New Roman"/>
          <w:color w:val="000000"/>
          <w:sz w:val="24"/>
          <w:szCs w:val="24"/>
        </w:rPr>
      </w:pPr>
      <w:ins w:id="188" w:author="Unknown">
        <w:r w:rsidRPr="008A74BC">
          <w:rPr>
            <w:rFonts w:ascii="Comic Sans MS" w:eastAsia="Times New Roman" w:hAnsi="Comic Sans MS" w:cs="Times New Roman"/>
            <w:color w:val="000000"/>
            <w:sz w:val="24"/>
            <w:szCs w:val="24"/>
            <w:bdr w:val="none" w:sz="0" w:space="0" w:color="auto" w:frame="1"/>
          </w:rPr>
          <w:t>Approximate Salary report ................................................................................................ 43</w:t>
        </w:r>
      </w:ins>
    </w:p>
    <w:p w:rsidR="008A74BC" w:rsidRPr="008A74BC" w:rsidRDefault="008A74BC" w:rsidP="008A74BC">
      <w:pPr>
        <w:spacing w:after="0" w:line="240" w:lineRule="auto"/>
        <w:rPr>
          <w:ins w:id="189" w:author="Unknown"/>
          <w:rFonts w:ascii="Times New Roman" w:eastAsia="Times New Roman" w:hAnsi="Times New Roman" w:cs="Times New Roman"/>
          <w:color w:val="000000"/>
          <w:sz w:val="24"/>
          <w:szCs w:val="24"/>
        </w:rPr>
      </w:pPr>
      <w:ins w:id="190" w:author="Unknown">
        <w:r w:rsidRPr="008A74BC">
          <w:rPr>
            <w:rFonts w:ascii="Comic Sans MS" w:eastAsia="Times New Roman" w:hAnsi="Comic Sans MS" w:cs="Times New Roman"/>
            <w:b/>
            <w:bCs/>
            <w:color w:val="000000"/>
            <w:sz w:val="24"/>
            <w:szCs w:val="24"/>
            <w:bdr w:val="none" w:sz="0" w:space="0" w:color="auto" w:frame="1"/>
          </w:rPr>
          <w:t>Figure 4-35</w:t>
        </w:r>
      </w:ins>
    </w:p>
    <w:p w:rsidR="008A74BC" w:rsidRPr="008A74BC" w:rsidRDefault="008A74BC" w:rsidP="008A74BC">
      <w:pPr>
        <w:spacing w:after="0" w:line="240" w:lineRule="auto"/>
        <w:rPr>
          <w:ins w:id="191" w:author="Unknown"/>
          <w:rFonts w:ascii="Times New Roman" w:eastAsia="Times New Roman" w:hAnsi="Times New Roman" w:cs="Times New Roman"/>
          <w:color w:val="000000"/>
          <w:sz w:val="24"/>
          <w:szCs w:val="24"/>
        </w:rPr>
      </w:pPr>
      <w:ins w:id="192" w:author="Unknown">
        <w:r w:rsidRPr="008A74BC">
          <w:rPr>
            <w:rFonts w:ascii="Comic Sans MS" w:eastAsia="Times New Roman" w:hAnsi="Comic Sans MS" w:cs="Times New Roman"/>
            <w:color w:val="000000"/>
            <w:sz w:val="24"/>
            <w:szCs w:val="24"/>
            <w:bdr w:val="none" w:sz="0" w:space="0" w:color="auto" w:frame="1"/>
          </w:rPr>
          <w:t>Report Selection page........................................................................................................ 44</w:t>
        </w:r>
      </w:ins>
    </w:p>
    <w:p w:rsidR="008A74BC" w:rsidRPr="008A74BC" w:rsidRDefault="008A74BC" w:rsidP="008A74BC">
      <w:pPr>
        <w:spacing w:after="0" w:line="240" w:lineRule="auto"/>
        <w:rPr>
          <w:ins w:id="193" w:author="Unknown"/>
          <w:rFonts w:ascii="Times New Roman" w:eastAsia="Times New Roman" w:hAnsi="Times New Roman" w:cs="Times New Roman"/>
          <w:color w:val="000000"/>
          <w:sz w:val="24"/>
          <w:szCs w:val="24"/>
        </w:rPr>
      </w:pPr>
      <w:ins w:id="194" w:author="Unknown">
        <w:r w:rsidRPr="008A74BC">
          <w:rPr>
            <w:rFonts w:ascii="Comic Sans MS" w:eastAsia="Times New Roman" w:hAnsi="Comic Sans MS" w:cs="Times New Roman"/>
            <w:b/>
            <w:bCs/>
            <w:color w:val="000000"/>
            <w:sz w:val="24"/>
            <w:szCs w:val="24"/>
            <w:bdr w:val="none" w:sz="0" w:space="0" w:color="auto" w:frame="1"/>
          </w:rPr>
          <w:t>Figure 4-36</w:t>
        </w:r>
      </w:ins>
    </w:p>
    <w:p w:rsidR="008A74BC" w:rsidRPr="008A74BC" w:rsidRDefault="008A74BC" w:rsidP="008A74BC">
      <w:pPr>
        <w:spacing w:after="0" w:line="240" w:lineRule="auto"/>
        <w:rPr>
          <w:ins w:id="195" w:author="Unknown"/>
          <w:rFonts w:ascii="Times New Roman" w:eastAsia="Times New Roman" w:hAnsi="Times New Roman" w:cs="Times New Roman"/>
          <w:color w:val="000000"/>
          <w:sz w:val="24"/>
          <w:szCs w:val="24"/>
        </w:rPr>
      </w:pPr>
      <w:ins w:id="196" w:author="Unknown">
        <w:r w:rsidRPr="008A74BC">
          <w:rPr>
            <w:rFonts w:ascii="Comic Sans MS" w:eastAsia="Times New Roman" w:hAnsi="Comic Sans MS" w:cs="Times New Roman"/>
            <w:color w:val="000000"/>
            <w:sz w:val="24"/>
            <w:szCs w:val="24"/>
            <w:bdr w:val="none" w:sz="0" w:space="0" w:color="auto" w:frame="1"/>
          </w:rPr>
          <w:t> Salary payment and invoice </w:t>
        </w:r>
        <w:proofErr w:type="gramStart"/>
        <w:r w:rsidRPr="008A74BC">
          <w:rPr>
            <w:rFonts w:ascii="Comic Sans MS" w:eastAsia="Times New Roman" w:hAnsi="Comic Sans MS" w:cs="Times New Roman"/>
            <w:color w:val="000000"/>
            <w:sz w:val="24"/>
            <w:szCs w:val="24"/>
            <w:bdr w:val="none" w:sz="0" w:space="0" w:color="auto" w:frame="1"/>
          </w:rPr>
          <w:t>print ...................................................................................... </w:t>
        </w:r>
        <w:proofErr w:type="gramEnd"/>
        <w:r w:rsidRPr="008A74BC">
          <w:rPr>
            <w:rFonts w:ascii="Comic Sans MS" w:eastAsia="Times New Roman" w:hAnsi="Comic Sans MS" w:cs="Times New Roman"/>
            <w:color w:val="000000"/>
            <w:sz w:val="24"/>
            <w:szCs w:val="24"/>
            <w:bdr w:val="none" w:sz="0" w:space="0" w:color="auto" w:frame="1"/>
          </w:rPr>
          <w:t>44</w:t>
        </w:r>
      </w:ins>
    </w:p>
    <w:p w:rsidR="008A74BC" w:rsidRPr="008A74BC" w:rsidRDefault="008A74BC" w:rsidP="008A74BC">
      <w:pPr>
        <w:spacing w:after="0" w:line="240" w:lineRule="auto"/>
        <w:rPr>
          <w:ins w:id="197" w:author="Unknown"/>
          <w:rFonts w:ascii="Times New Roman" w:eastAsia="Times New Roman" w:hAnsi="Times New Roman" w:cs="Times New Roman"/>
          <w:color w:val="000000"/>
          <w:sz w:val="24"/>
          <w:szCs w:val="24"/>
        </w:rPr>
      </w:pPr>
      <w:ins w:id="198" w:author="Unknown">
        <w:r w:rsidRPr="008A74BC">
          <w:rPr>
            <w:rFonts w:ascii="Comic Sans MS" w:eastAsia="Times New Roman" w:hAnsi="Comic Sans MS" w:cs="Times New Roman"/>
            <w:b/>
            <w:bCs/>
            <w:color w:val="000000"/>
            <w:sz w:val="24"/>
            <w:szCs w:val="24"/>
            <w:bdr w:val="none" w:sz="0" w:space="0" w:color="auto" w:frame="1"/>
          </w:rPr>
          <w:t>Figure 4-37</w:t>
        </w:r>
      </w:ins>
    </w:p>
    <w:p w:rsidR="008A74BC" w:rsidRPr="008A74BC" w:rsidRDefault="008A74BC" w:rsidP="008A74BC">
      <w:pPr>
        <w:spacing w:after="0" w:line="240" w:lineRule="auto"/>
        <w:rPr>
          <w:ins w:id="199" w:author="Unknown"/>
          <w:rFonts w:ascii="Times New Roman" w:eastAsia="Times New Roman" w:hAnsi="Times New Roman" w:cs="Times New Roman"/>
          <w:color w:val="000000"/>
          <w:sz w:val="24"/>
          <w:szCs w:val="24"/>
        </w:rPr>
      </w:pPr>
      <w:ins w:id="200" w:author="Unknown">
        <w:r w:rsidRPr="008A74BC">
          <w:rPr>
            <w:rFonts w:ascii="Comic Sans MS" w:eastAsia="Times New Roman" w:hAnsi="Comic Sans MS" w:cs="Times New Roman"/>
            <w:color w:val="000000"/>
            <w:sz w:val="24"/>
            <w:szCs w:val="24"/>
            <w:bdr w:val="none" w:sz="0" w:space="0" w:color="auto" w:frame="1"/>
          </w:rPr>
          <w:t> Salary invoice for all employees ........................................................................................ 45</w:t>
        </w:r>
      </w:ins>
    </w:p>
    <w:p w:rsidR="008A74BC" w:rsidRPr="008A74BC" w:rsidRDefault="008A74BC" w:rsidP="008A74BC">
      <w:pPr>
        <w:spacing w:after="0" w:line="240" w:lineRule="auto"/>
        <w:rPr>
          <w:ins w:id="201" w:author="Unknown"/>
          <w:rFonts w:ascii="Times New Roman" w:eastAsia="Times New Roman" w:hAnsi="Times New Roman" w:cs="Times New Roman"/>
          <w:color w:val="000000"/>
          <w:sz w:val="24"/>
          <w:szCs w:val="24"/>
        </w:rPr>
      </w:pPr>
      <w:ins w:id="202" w:author="Unknown">
        <w:r w:rsidRPr="008A74BC">
          <w:rPr>
            <w:rFonts w:ascii="Comic Sans MS" w:eastAsia="Times New Roman" w:hAnsi="Comic Sans MS" w:cs="Times New Roman"/>
            <w:b/>
            <w:bCs/>
            <w:color w:val="000000"/>
            <w:sz w:val="24"/>
            <w:szCs w:val="24"/>
            <w:bdr w:val="none" w:sz="0" w:space="0" w:color="auto" w:frame="1"/>
          </w:rPr>
          <w:t>Figure 4-38</w:t>
        </w:r>
      </w:ins>
    </w:p>
    <w:p w:rsidR="008A74BC" w:rsidRPr="008A74BC" w:rsidRDefault="008A74BC" w:rsidP="008A74BC">
      <w:pPr>
        <w:spacing w:after="0" w:line="240" w:lineRule="auto"/>
        <w:rPr>
          <w:ins w:id="203" w:author="Unknown"/>
          <w:rFonts w:ascii="Times New Roman" w:eastAsia="Times New Roman" w:hAnsi="Times New Roman" w:cs="Times New Roman"/>
          <w:color w:val="000000"/>
          <w:sz w:val="24"/>
          <w:szCs w:val="24"/>
        </w:rPr>
      </w:pPr>
      <w:ins w:id="204" w:author="Unknown">
        <w:r w:rsidRPr="008A74BC">
          <w:rPr>
            <w:rFonts w:ascii="Comic Sans MS" w:eastAsia="Times New Roman" w:hAnsi="Comic Sans MS" w:cs="Times New Roman"/>
            <w:color w:val="000000"/>
            <w:sz w:val="24"/>
            <w:szCs w:val="24"/>
            <w:bdr w:val="none" w:sz="0" w:space="0" w:color="auto" w:frame="1"/>
          </w:rPr>
          <w:t>Total Salary </w:t>
        </w:r>
        <w:proofErr w:type="gramStart"/>
        <w:r w:rsidRPr="008A74BC">
          <w:rPr>
            <w:rFonts w:ascii="Comic Sans MS" w:eastAsia="Times New Roman" w:hAnsi="Comic Sans MS" w:cs="Times New Roman"/>
            <w:color w:val="000000"/>
            <w:sz w:val="24"/>
            <w:szCs w:val="24"/>
            <w:bdr w:val="none" w:sz="0" w:space="0" w:color="auto" w:frame="1"/>
          </w:rPr>
          <w:t>Sheet .............................................................................................................. </w:t>
        </w:r>
        <w:proofErr w:type="gramEnd"/>
        <w:r w:rsidRPr="008A74BC">
          <w:rPr>
            <w:rFonts w:ascii="Comic Sans MS" w:eastAsia="Times New Roman" w:hAnsi="Comic Sans MS" w:cs="Times New Roman"/>
            <w:color w:val="000000"/>
            <w:sz w:val="24"/>
            <w:szCs w:val="24"/>
            <w:bdr w:val="none" w:sz="0" w:space="0" w:color="auto" w:frame="1"/>
          </w:rPr>
          <w:t>46</w:t>
        </w:r>
      </w:ins>
    </w:p>
    <w:p w:rsidR="008A74BC" w:rsidRPr="008A74BC" w:rsidRDefault="008A74BC" w:rsidP="008A74BC">
      <w:pPr>
        <w:spacing w:after="0" w:line="240" w:lineRule="auto"/>
        <w:rPr>
          <w:ins w:id="205" w:author="Unknown"/>
          <w:rFonts w:ascii="Times New Roman" w:eastAsia="Times New Roman" w:hAnsi="Times New Roman" w:cs="Times New Roman"/>
          <w:color w:val="000000"/>
          <w:sz w:val="24"/>
          <w:szCs w:val="24"/>
        </w:rPr>
      </w:pPr>
      <w:ins w:id="206" w:author="Unknown">
        <w:r w:rsidRPr="008A74BC">
          <w:rPr>
            <w:rFonts w:ascii="Comic Sans MS" w:eastAsia="Times New Roman" w:hAnsi="Comic Sans MS" w:cs="Times New Roman"/>
            <w:b/>
            <w:bCs/>
            <w:color w:val="000000"/>
            <w:sz w:val="24"/>
            <w:szCs w:val="24"/>
            <w:bdr w:val="none" w:sz="0" w:space="0" w:color="auto" w:frame="1"/>
          </w:rPr>
          <w:t>Figure 4-39</w:t>
        </w:r>
      </w:ins>
    </w:p>
    <w:p w:rsidR="008A74BC" w:rsidRPr="008A74BC" w:rsidRDefault="008A74BC" w:rsidP="008A74BC">
      <w:pPr>
        <w:spacing w:after="0" w:line="240" w:lineRule="auto"/>
        <w:rPr>
          <w:ins w:id="207" w:author="Unknown"/>
          <w:rFonts w:ascii="Times New Roman" w:eastAsia="Times New Roman" w:hAnsi="Times New Roman" w:cs="Times New Roman"/>
          <w:color w:val="000000"/>
          <w:sz w:val="24"/>
          <w:szCs w:val="24"/>
        </w:rPr>
      </w:pPr>
      <w:ins w:id="208" w:author="Unknown">
        <w:r w:rsidRPr="008A74BC">
          <w:rPr>
            <w:rFonts w:ascii="Comic Sans MS" w:eastAsia="Times New Roman" w:hAnsi="Comic Sans MS" w:cs="Times New Roman"/>
            <w:color w:val="000000"/>
            <w:sz w:val="24"/>
            <w:szCs w:val="24"/>
            <w:bdr w:val="none" w:sz="0" w:space="0" w:color="auto" w:frame="1"/>
          </w:rPr>
          <w:t> Advance payment report ................................................................................................... 47</w:t>
        </w:r>
      </w:ins>
    </w:p>
    <w:p w:rsidR="008A74BC" w:rsidRPr="008A74BC" w:rsidRDefault="008A74BC" w:rsidP="008A74BC">
      <w:pPr>
        <w:spacing w:after="0" w:line="240" w:lineRule="auto"/>
        <w:rPr>
          <w:ins w:id="209" w:author="Unknown"/>
          <w:rFonts w:ascii="Times New Roman" w:eastAsia="Times New Roman" w:hAnsi="Times New Roman" w:cs="Times New Roman"/>
          <w:color w:val="000000"/>
          <w:sz w:val="24"/>
          <w:szCs w:val="24"/>
        </w:rPr>
      </w:pPr>
      <w:ins w:id="210" w:author="Unknown">
        <w:r w:rsidRPr="008A74BC">
          <w:rPr>
            <w:rFonts w:ascii="Comic Sans MS" w:eastAsia="Times New Roman" w:hAnsi="Comic Sans MS" w:cs="Times New Roman"/>
            <w:b/>
            <w:bCs/>
            <w:color w:val="000000"/>
            <w:sz w:val="24"/>
            <w:szCs w:val="24"/>
            <w:bdr w:val="none" w:sz="0" w:space="0" w:color="auto" w:frame="1"/>
          </w:rPr>
          <w:t>Figure 4-40</w:t>
        </w:r>
      </w:ins>
    </w:p>
    <w:p w:rsidR="008A74BC" w:rsidRPr="008A74BC" w:rsidRDefault="008A74BC" w:rsidP="008A74BC">
      <w:pPr>
        <w:spacing w:after="150" w:line="240" w:lineRule="auto"/>
        <w:rPr>
          <w:ins w:id="211" w:author="Unknown"/>
          <w:rFonts w:ascii="Times New Roman" w:eastAsia="Times New Roman" w:hAnsi="Times New Roman" w:cs="Times New Roman"/>
          <w:color w:val="000000"/>
          <w:sz w:val="24"/>
          <w:szCs w:val="24"/>
        </w:rPr>
      </w:pPr>
      <w:ins w:id="212" w:author="Unknown">
        <w:r w:rsidRPr="008A74BC">
          <w:rPr>
            <w:rFonts w:ascii="Comic Sans MS" w:eastAsia="Times New Roman" w:hAnsi="Comic Sans MS" w:cs="Times New Roman"/>
            <w:color w:val="000000"/>
            <w:sz w:val="24"/>
            <w:szCs w:val="24"/>
            <w:bdr w:val="none" w:sz="0" w:space="0" w:color="auto" w:frame="1"/>
          </w:rPr>
          <w:t> Overload payment </w:t>
        </w:r>
        <w:proofErr w:type="gramStart"/>
        <w:r w:rsidRPr="008A74BC">
          <w:rPr>
            <w:rFonts w:ascii="Comic Sans MS" w:eastAsia="Times New Roman" w:hAnsi="Comic Sans MS" w:cs="Times New Roman"/>
            <w:color w:val="000000"/>
            <w:sz w:val="24"/>
            <w:szCs w:val="24"/>
            <w:bdr w:val="none" w:sz="0" w:space="0" w:color="auto" w:frame="1"/>
          </w:rPr>
          <w:t>report ..................................................................................................</w:t>
        </w:r>
        <w:proofErr w:type="gramEnd"/>
        <w:r w:rsidRPr="008A74BC">
          <w:rPr>
            <w:rFonts w:ascii="Comic Sans MS" w:eastAsia="Times New Roman" w:hAnsi="Comic Sans MS" w:cs="Times New Roman"/>
            <w:color w:val="000000"/>
            <w:sz w:val="24"/>
            <w:szCs w:val="24"/>
            <w:bdr w:val="none" w:sz="0" w:space="0" w:color="auto" w:frame="1"/>
          </w:rPr>
          <w:t xml:space="preserve"> 47</w:t>
        </w:r>
      </w:ins>
    </w:p>
    <w:p w:rsidR="003F653A" w:rsidRPr="008A74BC" w:rsidRDefault="003F653A">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Default="008A74BC" w:rsidP="008A74BC">
      <w:pPr>
        <w:shd w:val="clear" w:color="auto" w:fill="F1F1F1"/>
        <w:spacing w:after="0" w:line="240" w:lineRule="auto"/>
        <w:rPr>
          <w:sz w:val="24"/>
          <w:szCs w:val="24"/>
        </w:rPr>
      </w:pP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lastRenderedPageBreak/>
        <w:t>I</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NTRODUCTION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1.1</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O</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VERVIEW</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Payroll Management System is the administration of the financial record of employees' </w:t>
      </w:r>
      <w:proofErr w:type="spellStart"/>
      <w:r w:rsidRPr="008A74BC">
        <w:rPr>
          <w:rFonts w:ascii="Comic Sans MS" w:eastAsia="Times New Roman" w:hAnsi="Comic Sans MS" w:cs="Helvetica"/>
          <w:color w:val="000000"/>
          <w:sz w:val="24"/>
          <w:szCs w:val="24"/>
          <w:bdr w:val="none" w:sz="0" w:space="0" w:color="auto" w:frame="1"/>
        </w:rPr>
        <w:t>salaries</w:t>
      </w:r>
      <w:proofErr w:type="gramStart"/>
      <w:r w:rsidRPr="008A74BC">
        <w:rPr>
          <w:rFonts w:ascii="Comic Sans MS" w:eastAsia="Times New Roman" w:hAnsi="Comic Sans MS" w:cs="Helvetica"/>
          <w:color w:val="000000"/>
          <w:sz w:val="24"/>
          <w:szCs w:val="24"/>
          <w:bdr w:val="none" w:sz="0" w:space="0" w:color="auto" w:frame="1"/>
        </w:rPr>
        <w:t>,wages</w:t>
      </w:r>
      <w:proofErr w:type="spellEnd"/>
      <w:proofErr w:type="gramEnd"/>
      <w:r w:rsidRPr="008A74BC">
        <w:rPr>
          <w:rFonts w:ascii="Comic Sans MS" w:eastAsia="Times New Roman" w:hAnsi="Comic Sans MS" w:cs="Helvetica"/>
          <w:color w:val="000000"/>
          <w:sz w:val="24"/>
          <w:szCs w:val="24"/>
          <w:bdr w:val="none" w:sz="0" w:space="0" w:color="auto" w:frame="1"/>
        </w:rPr>
        <w:t>, bonuses, net pay, and deductions.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This project is carried out as a partial fulfillment of </w:t>
      </w:r>
      <w:proofErr w:type="spellStart"/>
      <w:r w:rsidRPr="008A74BC">
        <w:rPr>
          <w:rFonts w:ascii="Comic Sans MS" w:eastAsia="Times New Roman" w:hAnsi="Comic Sans MS" w:cs="Helvetica"/>
          <w:color w:val="000000"/>
          <w:sz w:val="24"/>
          <w:szCs w:val="24"/>
          <w:bdr w:val="none" w:sz="0" w:space="0" w:color="auto" w:frame="1"/>
        </w:rPr>
        <w:t>thedegree</w:t>
      </w:r>
      <w:proofErr w:type="spellEnd"/>
      <w:r w:rsidRPr="008A74BC">
        <w:rPr>
          <w:rFonts w:ascii="Comic Sans MS" w:eastAsia="Times New Roman" w:hAnsi="Comic Sans MS" w:cs="Helvetica"/>
          <w:color w:val="000000"/>
          <w:sz w:val="24"/>
          <w:szCs w:val="24"/>
          <w:bdr w:val="none" w:sz="0" w:space="0" w:color="auto" w:frame="1"/>
        </w:rPr>
        <w:t xml:space="preserve"> of BSc in Computer Science &amp; Engineering.</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 Nowadays this kind of application is </w:t>
      </w:r>
      <w:proofErr w:type="spellStart"/>
      <w:r w:rsidRPr="008A74BC">
        <w:rPr>
          <w:rFonts w:ascii="Comic Sans MS" w:eastAsia="Times New Roman" w:hAnsi="Comic Sans MS" w:cs="Helvetica"/>
          <w:color w:val="000000"/>
          <w:sz w:val="24"/>
          <w:szCs w:val="24"/>
          <w:bdr w:val="none" w:sz="0" w:space="0" w:color="auto" w:frame="1"/>
        </w:rPr>
        <w:t>veryessential</w:t>
      </w:r>
      <w:proofErr w:type="spellEnd"/>
      <w:r w:rsidRPr="008A74BC">
        <w:rPr>
          <w:rFonts w:ascii="Comic Sans MS" w:eastAsia="Times New Roman" w:hAnsi="Comic Sans MS" w:cs="Helvetica"/>
          <w:color w:val="000000"/>
          <w:sz w:val="24"/>
          <w:szCs w:val="24"/>
          <w:bdr w:val="none" w:sz="0" w:space="0" w:color="auto" w:frame="1"/>
        </w:rPr>
        <w:t xml:space="preserve"> for any small or medium sized organization. An employer, regardless of the number </w:t>
      </w:r>
      <w:proofErr w:type="spellStart"/>
      <w:r w:rsidRPr="008A74BC">
        <w:rPr>
          <w:rFonts w:ascii="Comic Sans MS" w:eastAsia="Times New Roman" w:hAnsi="Comic Sans MS" w:cs="Helvetica"/>
          <w:color w:val="000000"/>
          <w:sz w:val="24"/>
          <w:szCs w:val="24"/>
          <w:bdr w:val="none" w:sz="0" w:space="0" w:color="auto" w:frame="1"/>
        </w:rPr>
        <w:t>ofworkers</w:t>
      </w:r>
      <w:proofErr w:type="spellEnd"/>
      <w:r w:rsidRPr="008A74BC">
        <w:rPr>
          <w:rFonts w:ascii="Comic Sans MS" w:eastAsia="Times New Roman" w:hAnsi="Comic Sans MS" w:cs="Helvetica"/>
          <w:color w:val="000000"/>
          <w:sz w:val="24"/>
          <w:szCs w:val="24"/>
          <w:bdr w:val="none" w:sz="0" w:space="0" w:color="auto" w:frame="1"/>
        </w:rPr>
        <w:t xml:space="preserve"> they employ, must maintain all records pertaining to payment system digitally. To </w:t>
      </w:r>
      <w:proofErr w:type="spellStart"/>
      <w:r w:rsidRPr="008A74BC">
        <w:rPr>
          <w:rFonts w:ascii="Comic Sans MS" w:eastAsia="Times New Roman" w:hAnsi="Comic Sans MS" w:cs="Helvetica"/>
          <w:color w:val="000000"/>
          <w:sz w:val="24"/>
          <w:szCs w:val="24"/>
          <w:bdr w:val="none" w:sz="0" w:space="0" w:color="auto" w:frame="1"/>
        </w:rPr>
        <w:t>completethe</w:t>
      </w:r>
      <w:proofErr w:type="spellEnd"/>
      <w:r w:rsidRPr="008A74BC">
        <w:rPr>
          <w:rFonts w:ascii="Comic Sans MS" w:eastAsia="Times New Roman" w:hAnsi="Comic Sans MS" w:cs="Helvetica"/>
          <w:color w:val="000000"/>
          <w:sz w:val="24"/>
          <w:szCs w:val="24"/>
          <w:bdr w:val="none" w:sz="0" w:space="0" w:color="auto" w:frame="1"/>
        </w:rPr>
        <w:t xml:space="preserve"> project we have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investigated</w:t>
      </w:r>
      <w:proofErr w:type="gramEnd"/>
      <w:r w:rsidRPr="008A74BC">
        <w:rPr>
          <w:rFonts w:ascii="Comic Sans MS" w:eastAsia="Times New Roman" w:hAnsi="Comic Sans MS" w:cs="Helvetica"/>
          <w:color w:val="000000"/>
          <w:sz w:val="24"/>
          <w:szCs w:val="24"/>
          <w:bdr w:val="none" w:sz="0" w:space="0" w:color="auto" w:frame="1"/>
        </w:rPr>
        <w:t xml:space="preserve"> the current system of ‘The People’s University of Bangladesh’ and</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finally</w:t>
      </w:r>
      <w:proofErr w:type="gramEnd"/>
      <w:r w:rsidRPr="008A74BC">
        <w:rPr>
          <w:rFonts w:ascii="Comic Sans MS" w:eastAsia="Times New Roman" w:hAnsi="Comic Sans MS" w:cs="Helvetica"/>
          <w:color w:val="000000"/>
          <w:sz w:val="24"/>
          <w:szCs w:val="24"/>
          <w:bdr w:val="none" w:sz="0" w:space="0" w:color="auto" w:frame="1"/>
        </w:rPr>
        <w:t xml:space="preserve"> we are able to establish such a system which automate all the process of a typical pen </w:t>
      </w:r>
      <w:proofErr w:type="spellStart"/>
      <w:r w:rsidRPr="008A74BC">
        <w:rPr>
          <w:rFonts w:ascii="Comic Sans MS" w:eastAsia="Times New Roman" w:hAnsi="Comic Sans MS" w:cs="Helvetica"/>
          <w:color w:val="000000"/>
          <w:sz w:val="24"/>
          <w:szCs w:val="24"/>
          <w:bdr w:val="none" w:sz="0" w:space="0" w:color="auto" w:frame="1"/>
        </w:rPr>
        <w:t>andpaper</w:t>
      </w:r>
      <w:proofErr w:type="spellEnd"/>
      <w:r w:rsidRPr="008A74BC">
        <w:rPr>
          <w:rFonts w:ascii="Comic Sans MS" w:eastAsia="Times New Roman" w:hAnsi="Comic Sans MS" w:cs="Helvetica"/>
          <w:color w:val="000000"/>
          <w:sz w:val="24"/>
          <w:szCs w:val="24"/>
          <w:bdr w:val="none" w:sz="0" w:space="0" w:color="auto" w:frame="1"/>
        </w:rPr>
        <w:t xml:space="preserve"> based payroll management system. With this system it is very to organize the whole </w:t>
      </w:r>
      <w:proofErr w:type="spellStart"/>
      <w:r w:rsidRPr="008A74BC">
        <w:rPr>
          <w:rFonts w:ascii="Comic Sans MS" w:eastAsia="Times New Roman" w:hAnsi="Comic Sans MS" w:cs="Helvetica"/>
          <w:color w:val="000000"/>
          <w:sz w:val="24"/>
          <w:szCs w:val="24"/>
          <w:bdr w:val="none" w:sz="0" w:space="0" w:color="auto" w:frame="1"/>
        </w:rPr>
        <w:t>employeedetails</w:t>
      </w:r>
      <w:proofErr w:type="spellEnd"/>
      <w:r w:rsidRPr="008A74BC">
        <w:rPr>
          <w:rFonts w:ascii="Comic Sans MS" w:eastAsia="Times New Roman" w:hAnsi="Comic Sans MS" w:cs="Helvetica"/>
          <w:color w:val="000000"/>
          <w:sz w:val="24"/>
          <w:szCs w:val="24"/>
          <w:bdr w:val="none" w:sz="0" w:space="0" w:color="auto" w:frame="1"/>
        </w:rPr>
        <w:t xml:space="preserve"> and their basic salary, their increment, conveyance allowance, automatically adjust </w:t>
      </w:r>
      <w:proofErr w:type="spellStart"/>
      <w:r w:rsidRPr="008A74BC">
        <w:rPr>
          <w:rFonts w:ascii="Comic Sans MS" w:eastAsia="Times New Roman" w:hAnsi="Comic Sans MS" w:cs="Helvetica"/>
          <w:color w:val="000000"/>
          <w:sz w:val="24"/>
          <w:szCs w:val="24"/>
          <w:bdr w:val="none" w:sz="0" w:space="0" w:color="auto" w:frame="1"/>
        </w:rPr>
        <w:t>theoverload</w:t>
      </w:r>
      <w:proofErr w:type="spellEnd"/>
      <w:r w:rsidRPr="008A74BC">
        <w:rPr>
          <w:rFonts w:ascii="Comic Sans MS" w:eastAsia="Times New Roman" w:hAnsi="Comic Sans MS" w:cs="Helvetica"/>
          <w:color w:val="000000"/>
          <w:sz w:val="24"/>
          <w:szCs w:val="24"/>
          <w:bdr w:val="none" w:sz="0" w:space="0" w:color="auto" w:frame="1"/>
        </w:rPr>
        <w:t>, advance payment and subsequently generate complex reports from these information.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1.2</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B</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ACKGROUND TO THE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TUDY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Payroll management is a very common task for any business which has a number of employees.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Though the method differ from organization to organization.</w:t>
      </w:r>
      <w:proofErr w:type="gramEnd"/>
      <w:r w:rsidRPr="008A74BC">
        <w:rPr>
          <w:rFonts w:ascii="Comic Sans MS" w:eastAsia="Times New Roman" w:hAnsi="Comic Sans MS" w:cs="Helvetica"/>
          <w:color w:val="000000"/>
          <w:sz w:val="24"/>
          <w:szCs w:val="24"/>
          <w:bdr w:val="none" w:sz="0" w:space="0" w:color="auto" w:frame="1"/>
        </w:rPr>
        <w:t xml:space="preserve"> The payroll system of the People’s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University of Bangladesh had a manual system using ledger books to keep track of every single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employee’s</w:t>
      </w:r>
      <w:proofErr w:type="gramEnd"/>
      <w:r w:rsidRPr="008A74BC">
        <w:rPr>
          <w:rFonts w:ascii="Comic Sans MS" w:eastAsia="Times New Roman" w:hAnsi="Comic Sans MS" w:cs="Helvetica"/>
          <w:color w:val="000000"/>
          <w:sz w:val="24"/>
          <w:szCs w:val="24"/>
          <w:bdr w:val="none" w:sz="0" w:space="0" w:color="auto" w:frame="1"/>
        </w:rPr>
        <w:t xml:space="preserve"> salary history, calculate whether it is time to increment and to calculate other things like</w:t>
      </w:r>
    </w:p>
    <w:p w:rsidR="009D1B13" w:rsidRPr="008A74BC" w:rsidRDefault="008A74BC" w:rsidP="009D1B13">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conveyance</w:t>
      </w:r>
      <w:proofErr w:type="gramEnd"/>
      <w:r w:rsidRPr="008A74BC">
        <w:rPr>
          <w:rFonts w:ascii="Comic Sans MS" w:eastAsia="Times New Roman" w:hAnsi="Comic Sans MS" w:cs="Helvetica"/>
          <w:color w:val="000000"/>
          <w:sz w:val="24"/>
          <w:szCs w:val="24"/>
          <w:bdr w:val="none" w:sz="0" w:space="0" w:color="auto" w:frame="1"/>
        </w:rPr>
        <w:t xml:space="preserve"> allowance, overhead, bonus and finally the salary could be determined. This pen </w:t>
      </w:r>
      <w:proofErr w:type="spellStart"/>
      <w:r w:rsidRPr="008A74BC">
        <w:rPr>
          <w:rFonts w:ascii="Comic Sans MS" w:eastAsia="Times New Roman" w:hAnsi="Comic Sans MS" w:cs="Helvetica"/>
          <w:color w:val="000000"/>
          <w:sz w:val="24"/>
          <w:szCs w:val="24"/>
          <w:bdr w:val="none" w:sz="0" w:space="0" w:color="auto" w:frame="1"/>
        </w:rPr>
        <w:t>andpaper</w:t>
      </w:r>
      <w:proofErr w:type="spellEnd"/>
      <w:r w:rsidRPr="008A74BC">
        <w:rPr>
          <w:rFonts w:ascii="Comic Sans MS" w:eastAsia="Times New Roman" w:hAnsi="Comic Sans MS" w:cs="Helvetica"/>
          <w:color w:val="000000"/>
          <w:sz w:val="24"/>
          <w:szCs w:val="24"/>
          <w:bdr w:val="none" w:sz="0" w:space="0" w:color="auto" w:frame="1"/>
        </w:rPr>
        <w:t xml:space="preserve"> based system is much time consuming and there is a great </w:t>
      </w:r>
      <w:r w:rsidR="009D1B13" w:rsidRPr="008A74BC">
        <w:rPr>
          <w:rFonts w:ascii="Comic Sans MS" w:eastAsia="Times New Roman" w:hAnsi="Comic Sans MS" w:cs="Helvetica"/>
          <w:color w:val="000000"/>
          <w:sz w:val="24"/>
          <w:szCs w:val="24"/>
          <w:bdr w:val="none" w:sz="0" w:space="0" w:color="auto" w:frame="1"/>
        </w:rPr>
        <w:lastRenderedPageBreak/>
        <w:t xml:space="preserve">chance to make mistake as </w:t>
      </w:r>
      <w:proofErr w:type="spellStart"/>
      <w:r w:rsidR="009D1B13" w:rsidRPr="008A74BC">
        <w:rPr>
          <w:rFonts w:ascii="Comic Sans MS" w:eastAsia="Times New Roman" w:hAnsi="Comic Sans MS" w:cs="Helvetica"/>
          <w:color w:val="000000"/>
          <w:sz w:val="24"/>
          <w:szCs w:val="24"/>
          <w:bdr w:val="none" w:sz="0" w:space="0" w:color="auto" w:frame="1"/>
        </w:rPr>
        <w:t>thereare</w:t>
      </w:r>
      <w:proofErr w:type="spellEnd"/>
      <w:r w:rsidR="009D1B13" w:rsidRPr="008A74BC">
        <w:rPr>
          <w:rFonts w:ascii="Comic Sans MS" w:eastAsia="Times New Roman" w:hAnsi="Comic Sans MS" w:cs="Helvetica"/>
          <w:color w:val="000000"/>
          <w:sz w:val="24"/>
          <w:szCs w:val="24"/>
          <w:bdr w:val="none" w:sz="0" w:space="0" w:color="auto" w:frame="1"/>
        </w:rPr>
        <w:t xml:space="preserve"> very good number of employees in this organization and keeping patience is a tough job </w:t>
      </w:r>
      <w:proofErr w:type="spellStart"/>
      <w:r w:rsidR="009D1B13" w:rsidRPr="008A74BC">
        <w:rPr>
          <w:rFonts w:ascii="Comic Sans MS" w:eastAsia="Times New Roman" w:hAnsi="Comic Sans MS" w:cs="Helvetica"/>
          <w:color w:val="000000"/>
          <w:sz w:val="24"/>
          <w:szCs w:val="24"/>
          <w:bdr w:val="none" w:sz="0" w:space="0" w:color="auto" w:frame="1"/>
        </w:rPr>
        <w:t>tomanipulate</w:t>
      </w:r>
      <w:proofErr w:type="spellEnd"/>
      <w:r w:rsidR="009D1B13" w:rsidRPr="008A74BC">
        <w:rPr>
          <w:rFonts w:ascii="Comic Sans MS" w:eastAsia="Times New Roman" w:hAnsi="Comic Sans MS" w:cs="Helvetica"/>
          <w:color w:val="000000"/>
          <w:sz w:val="24"/>
          <w:szCs w:val="24"/>
          <w:bdr w:val="none" w:sz="0" w:space="0" w:color="auto" w:frame="1"/>
        </w:rPr>
        <w:t xml:space="preserve"> so many things.</w:t>
      </w:r>
    </w:p>
    <w:p w:rsidR="009D1B13" w:rsidRPr="008A74BC" w:rsidRDefault="009D1B13" w:rsidP="009D1B13">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Unauthorized persons however, easily accessed the paper </w:t>
      </w:r>
      <w:proofErr w:type="spellStart"/>
      <w:r w:rsidRPr="008A74BC">
        <w:rPr>
          <w:rFonts w:ascii="Comic Sans MS" w:eastAsia="Times New Roman" w:hAnsi="Comic Sans MS" w:cs="Helvetica"/>
          <w:color w:val="000000"/>
          <w:sz w:val="24"/>
          <w:szCs w:val="24"/>
          <w:bdr w:val="none" w:sz="0" w:space="0" w:color="auto" w:frame="1"/>
        </w:rPr>
        <w:t>systemand</w:t>
      </w:r>
      <w:proofErr w:type="spellEnd"/>
      <w:r w:rsidRPr="008A74BC">
        <w:rPr>
          <w:rFonts w:ascii="Comic Sans MS" w:eastAsia="Times New Roman" w:hAnsi="Comic Sans MS" w:cs="Helvetica"/>
          <w:color w:val="000000"/>
          <w:sz w:val="24"/>
          <w:szCs w:val="24"/>
          <w:bdr w:val="none" w:sz="0" w:space="0" w:color="auto" w:frame="1"/>
        </w:rPr>
        <w:t xml:space="preserve"> hence making it impossible to keep secrecy and confidentiality. So such a system is </w:t>
      </w:r>
      <w:proofErr w:type="spellStart"/>
      <w:r w:rsidRPr="008A74BC">
        <w:rPr>
          <w:rFonts w:ascii="Comic Sans MS" w:eastAsia="Times New Roman" w:hAnsi="Comic Sans MS" w:cs="Helvetica"/>
          <w:color w:val="000000"/>
          <w:sz w:val="24"/>
          <w:szCs w:val="24"/>
          <w:bdr w:val="none" w:sz="0" w:space="0" w:color="auto" w:frame="1"/>
        </w:rPr>
        <w:t>timeconsuming</w:t>
      </w:r>
      <w:proofErr w:type="spellEnd"/>
      <w:r w:rsidRPr="008A74BC">
        <w:rPr>
          <w:rFonts w:ascii="Comic Sans MS" w:eastAsia="Times New Roman" w:hAnsi="Comic Sans MS" w:cs="Helvetica"/>
          <w:color w:val="000000"/>
          <w:sz w:val="24"/>
          <w:szCs w:val="24"/>
          <w:bdr w:val="none" w:sz="0" w:space="0" w:color="auto" w:frame="1"/>
        </w:rPr>
        <w:t>, prone to errors of entry and analysis resulting from the fatigue of the users.</w:t>
      </w:r>
    </w:p>
    <w:p w:rsidR="009D1B13" w:rsidRPr="008A74BC" w:rsidRDefault="009D1B13" w:rsidP="009D1B13">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Now if we view the system from the other employees’</w:t>
      </w:r>
    </w:p>
    <w:p w:rsidR="009D1B13" w:rsidRPr="008A74BC" w:rsidRDefault="009D1B13" w:rsidP="009D1B13">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w:t>
      </w:r>
      <w:proofErr w:type="gramStart"/>
      <w:r w:rsidRPr="008A74BC">
        <w:rPr>
          <w:rFonts w:ascii="Comic Sans MS" w:eastAsia="Times New Roman" w:hAnsi="Comic Sans MS" w:cs="Helvetica"/>
          <w:color w:val="000000"/>
          <w:sz w:val="24"/>
          <w:szCs w:val="24"/>
          <w:bdr w:val="none" w:sz="0" w:space="0" w:color="auto" w:frame="1"/>
        </w:rPr>
        <w:t>who</w:t>
      </w:r>
      <w:proofErr w:type="gramEnd"/>
      <w:r w:rsidRPr="008A74BC">
        <w:rPr>
          <w:rFonts w:ascii="Comic Sans MS" w:eastAsia="Times New Roman" w:hAnsi="Comic Sans MS" w:cs="Helvetica"/>
          <w:color w:val="000000"/>
          <w:sz w:val="24"/>
          <w:szCs w:val="24"/>
          <w:bdr w:val="none" w:sz="0" w:space="0" w:color="auto" w:frame="1"/>
        </w:rPr>
        <w:t xml:space="preserve"> are the end user of the system)point of view, then the system is also monotonous. </w:t>
      </w:r>
      <w:proofErr w:type="gramStart"/>
      <w:r w:rsidRPr="008A74BC">
        <w:rPr>
          <w:rFonts w:ascii="Comic Sans MS" w:eastAsia="Times New Roman" w:hAnsi="Comic Sans MS" w:cs="Helvetica"/>
          <w:color w:val="000000"/>
          <w:sz w:val="24"/>
          <w:szCs w:val="24"/>
          <w:bdr w:val="none" w:sz="0" w:space="0" w:color="auto" w:frame="1"/>
        </w:rPr>
        <w:t xml:space="preserve">Because if one employee wants to </w:t>
      </w:r>
      <w:proofErr w:type="spellStart"/>
      <w:r w:rsidRPr="008A74BC">
        <w:rPr>
          <w:rFonts w:ascii="Comic Sans MS" w:eastAsia="Times New Roman" w:hAnsi="Comic Sans MS" w:cs="Helvetica"/>
          <w:color w:val="000000"/>
          <w:sz w:val="24"/>
          <w:szCs w:val="24"/>
          <w:bdr w:val="none" w:sz="0" w:space="0" w:color="auto" w:frame="1"/>
        </w:rPr>
        <w:t>checkhis</w:t>
      </w:r>
      <w:proofErr w:type="spellEnd"/>
      <w:r w:rsidRPr="008A74BC">
        <w:rPr>
          <w:rFonts w:ascii="Comic Sans MS" w:eastAsia="Times New Roman" w:hAnsi="Comic Sans MS" w:cs="Helvetica"/>
          <w:color w:val="000000"/>
          <w:sz w:val="24"/>
          <w:szCs w:val="24"/>
          <w:bdr w:val="none" w:sz="0" w:space="0" w:color="auto" w:frame="1"/>
        </w:rPr>
        <w:t xml:space="preserve">/her statistics of the salary record then it is very difficult to get it without any help </w:t>
      </w:r>
      <w:proofErr w:type="spellStart"/>
      <w:r w:rsidRPr="008A74BC">
        <w:rPr>
          <w:rFonts w:ascii="Comic Sans MS" w:eastAsia="Times New Roman" w:hAnsi="Comic Sans MS" w:cs="Helvetica"/>
          <w:color w:val="000000"/>
          <w:sz w:val="24"/>
          <w:szCs w:val="24"/>
          <w:bdr w:val="none" w:sz="0" w:space="0" w:color="auto" w:frame="1"/>
        </w:rPr>
        <w:t>ofautomated</w:t>
      </w:r>
      <w:proofErr w:type="spellEnd"/>
      <w:r w:rsidRPr="008A74BC">
        <w:rPr>
          <w:rFonts w:ascii="Comic Sans MS" w:eastAsia="Times New Roman" w:hAnsi="Comic Sans MS" w:cs="Helvetica"/>
          <w:color w:val="000000"/>
          <w:sz w:val="24"/>
          <w:szCs w:val="24"/>
          <w:bdr w:val="none" w:sz="0" w:space="0" w:color="auto" w:frame="1"/>
        </w:rPr>
        <w:t xml:space="preserve"> system.</w:t>
      </w:r>
      <w:proofErr w:type="gramEnd"/>
    </w:p>
    <w:p w:rsidR="008A74BC" w:rsidRPr="008A74BC" w:rsidRDefault="008A74BC" w:rsidP="009D1B13">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noProof/>
          <w:color w:val="000000"/>
          <w:sz w:val="24"/>
          <w:szCs w:val="24"/>
        </w:rPr>
        <w:drawing>
          <wp:inline distT="0" distB="0" distL="0" distR="0" wp14:anchorId="19EE5E22" wp14:editId="689DFD4A">
            <wp:extent cx="6567170" cy="50165"/>
            <wp:effectExtent l="0" t="0" r="5080" b="6985"/>
            <wp:docPr id="4" name="Picture 4" descr="https://html1-f.scribdassets.com/4mng0mnzk043lab7/images/13-b1aeeee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4mng0mnzk043lab7/images/13-b1aeeee8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7170" cy="50165"/>
                    </a:xfrm>
                    <a:prstGeom prst="rect">
                      <a:avLst/>
                    </a:prstGeom>
                    <a:noFill/>
                    <a:ln>
                      <a:noFill/>
                    </a:ln>
                  </pic:spPr>
                </pic:pic>
              </a:graphicData>
            </a:graphic>
          </wp:inline>
        </w:drawing>
      </w:r>
      <w:r w:rsidRPr="008A74BC">
        <w:rPr>
          <w:rFonts w:ascii="Helvetica" w:eastAsia="Times New Roman" w:hAnsi="Helvetica" w:cs="Helvetica"/>
          <w:noProof/>
          <w:color w:val="000000"/>
          <w:sz w:val="24"/>
          <w:szCs w:val="24"/>
        </w:rPr>
        <w:drawing>
          <wp:inline distT="0" distB="0" distL="0" distR="0" wp14:anchorId="100AEFE7" wp14:editId="0EA2399A">
            <wp:extent cx="6567170" cy="50165"/>
            <wp:effectExtent l="0" t="0" r="5080" b="6985"/>
            <wp:docPr id="3" name="Picture 3" descr="https://html1-f.scribdassets.com/4mng0mnzk043lab7/images/13-b1aeeee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tml1-f.scribdassets.com/4mng0mnzk043lab7/images/13-b1aeeee8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7170" cy="50165"/>
                    </a:xfrm>
                    <a:prstGeom prst="rect">
                      <a:avLst/>
                    </a:prstGeom>
                    <a:noFill/>
                    <a:ln>
                      <a:noFill/>
                    </a:ln>
                  </pic:spPr>
                </pic:pic>
              </a:graphicData>
            </a:graphic>
          </wp:inline>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3</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So, it is obvious to migrate the whole process in an automated way so that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which</w:t>
      </w:r>
      <w:proofErr w:type="gramEnd"/>
      <w:r w:rsidRPr="008A74BC">
        <w:rPr>
          <w:rFonts w:ascii="Comic Sans MS" w:eastAsia="Times New Roman" w:hAnsi="Comic Sans MS" w:cs="Helvetica"/>
          <w:color w:val="000000"/>
          <w:sz w:val="24"/>
          <w:szCs w:val="24"/>
          <w:bdr w:val="none" w:sz="0" w:space="0" w:color="auto" w:frame="1"/>
        </w:rPr>
        <w:t xml:space="preserve"> help </w:t>
      </w:r>
      <w:proofErr w:type="spellStart"/>
      <w:r w:rsidRPr="008A74BC">
        <w:rPr>
          <w:rFonts w:ascii="Comic Sans MS" w:eastAsia="Times New Roman" w:hAnsi="Comic Sans MS" w:cs="Helvetica"/>
          <w:color w:val="000000"/>
          <w:sz w:val="24"/>
          <w:szCs w:val="24"/>
          <w:bdr w:val="none" w:sz="0" w:space="0" w:color="auto" w:frame="1"/>
        </w:rPr>
        <w:t>theauthority</w:t>
      </w:r>
      <w:proofErr w:type="spellEnd"/>
      <w:r w:rsidRPr="008A74BC">
        <w:rPr>
          <w:rFonts w:ascii="Comic Sans MS" w:eastAsia="Times New Roman" w:hAnsi="Comic Sans MS" w:cs="Helvetica"/>
          <w:color w:val="000000"/>
          <w:sz w:val="24"/>
          <w:szCs w:val="24"/>
          <w:bdr w:val="none" w:sz="0" w:space="0" w:color="auto" w:frame="1"/>
        </w:rPr>
        <w:t xml:space="preserve"> and user to maintain all the things with ease.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1.3</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W</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EB</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B</w:t>
      </w:r>
      <w:bookmarkStart w:id="213" w:name="_GoBack"/>
      <w:bookmarkEnd w:id="213"/>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ASED</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ANAGEMENT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I</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NFORMATION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YSTEM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Accessing databases using a web browser as if accessing a normal database application system can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be</w:t>
      </w:r>
      <w:proofErr w:type="gramEnd"/>
      <w:r w:rsidRPr="008A74BC">
        <w:rPr>
          <w:rFonts w:ascii="Comic Sans MS" w:eastAsia="Times New Roman" w:hAnsi="Comic Sans MS" w:cs="Helvetica"/>
          <w:color w:val="000000"/>
          <w:sz w:val="24"/>
          <w:szCs w:val="24"/>
          <w:bdr w:val="none" w:sz="0" w:space="0" w:color="auto" w:frame="1"/>
        </w:rPr>
        <w:t xml:space="preserve"> a very significant advantage. Today’s database systems can be very efficient in processing large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amounts</w:t>
      </w:r>
      <w:proofErr w:type="gramEnd"/>
      <w:r w:rsidRPr="008A74BC">
        <w:rPr>
          <w:rFonts w:ascii="Comic Sans MS" w:eastAsia="Times New Roman" w:hAnsi="Comic Sans MS" w:cs="Helvetica"/>
          <w:color w:val="000000"/>
          <w:sz w:val="24"/>
          <w:szCs w:val="24"/>
          <w:bdr w:val="none" w:sz="0" w:space="0" w:color="auto" w:frame="1"/>
        </w:rPr>
        <w:t xml:space="preserve"> of data by using different type of sources. Any information that can be defined by a </w:t>
      </w:r>
      <w:proofErr w:type="spellStart"/>
      <w:r w:rsidRPr="008A74BC">
        <w:rPr>
          <w:rFonts w:ascii="Comic Sans MS" w:eastAsia="Times New Roman" w:hAnsi="Comic Sans MS" w:cs="Helvetica"/>
          <w:color w:val="000000"/>
          <w:sz w:val="24"/>
          <w:szCs w:val="24"/>
          <w:bdr w:val="none" w:sz="0" w:space="0" w:color="auto" w:frame="1"/>
        </w:rPr>
        <w:t>relationcan</w:t>
      </w:r>
      <w:proofErr w:type="spellEnd"/>
      <w:r w:rsidRPr="008A74BC">
        <w:rPr>
          <w:rFonts w:ascii="Comic Sans MS" w:eastAsia="Times New Roman" w:hAnsi="Comic Sans MS" w:cs="Helvetica"/>
          <w:color w:val="000000"/>
          <w:sz w:val="24"/>
          <w:szCs w:val="24"/>
          <w:bdr w:val="none" w:sz="0" w:space="0" w:color="auto" w:frame="1"/>
        </w:rPr>
        <w:t xml:space="preserve"> be fed into a database system, however making information available on the Web </w:t>
      </w:r>
      <w:proofErr w:type="spellStart"/>
      <w:r w:rsidRPr="008A74BC">
        <w:rPr>
          <w:rFonts w:ascii="Comic Sans MS" w:eastAsia="Times New Roman" w:hAnsi="Comic Sans MS" w:cs="Helvetica"/>
          <w:color w:val="000000"/>
          <w:sz w:val="24"/>
          <w:szCs w:val="24"/>
          <w:bdr w:val="none" w:sz="0" w:space="0" w:color="auto" w:frame="1"/>
        </w:rPr>
        <w:t>requiresaccessing</w:t>
      </w:r>
      <w:proofErr w:type="spellEnd"/>
      <w:r w:rsidRPr="008A74BC">
        <w:rPr>
          <w:rFonts w:ascii="Comic Sans MS" w:eastAsia="Times New Roman" w:hAnsi="Comic Sans MS" w:cs="Helvetica"/>
          <w:color w:val="000000"/>
          <w:sz w:val="24"/>
          <w:szCs w:val="24"/>
          <w:bdr w:val="none" w:sz="0" w:space="0" w:color="auto" w:frame="1"/>
        </w:rPr>
        <w:t xml:space="preserve"> the database via a special-purpose programming language called SQL (Structured </w:t>
      </w:r>
      <w:proofErr w:type="spellStart"/>
      <w:r w:rsidRPr="008A74BC">
        <w:rPr>
          <w:rFonts w:ascii="Comic Sans MS" w:eastAsia="Times New Roman" w:hAnsi="Comic Sans MS" w:cs="Helvetica"/>
          <w:color w:val="000000"/>
          <w:sz w:val="24"/>
          <w:szCs w:val="24"/>
          <w:bdr w:val="none" w:sz="0" w:space="0" w:color="auto" w:frame="1"/>
        </w:rPr>
        <w:t>QueryLanguage</w:t>
      </w:r>
      <w:proofErr w:type="spellEnd"/>
      <w:r w:rsidRPr="008A74BC">
        <w:rPr>
          <w:rFonts w:ascii="Comic Sans MS" w:eastAsia="Times New Roman" w:hAnsi="Comic Sans MS" w:cs="Helvetica"/>
          <w:color w:val="000000"/>
          <w:sz w:val="24"/>
          <w:szCs w:val="24"/>
          <w:bdr w:val="none" w:sz="0" w:space="0" w:color="auto" w:frame="1"/>
        </w:rPr>
        <w:t xml:space="preserve">) and by converting it to a markup language such as HTML or </w:t>
      </w:r>
      <w:proofErr w:type="spellStart"/>
      <w:r w:rsidRPr="008A74BC">
        <w:rPr>
          <w:rFonts w:ascii="Comic Sans MS" w:eastAsia="Times New Roman" w:hAnsi="Comic Sans MS" w:cs="Helvetica"/>
          <w:color w:val="000000"/>
          <w:sz w:val="24"/>
          <w:szCs w:val="24"/>
          <w:bdr w:val="none" w:sz="0" w:space="0" w:color="auto" w:frame="1"/>
        </w:rPr>
        <w:t>XML.Firstly</w:t>
      </w:r>
      <w:proofErr w:type="spellEnd"/>
      <w:r w:rsidRPr="008A74BC">
        <w:rPr>
          <w:rFonts w:ascii="Comic Sans MS" w:eastAsia="Times New Roman" w:hAnsi="Comic Sans MS" w:cs="Helvetica"/>
          <w:color w:val="000000"/>
          <w:sz w:val="24"/>
          <w:szCs w:val="24"/>
          <w:bdr w:val="none" w:sz="0" w:space="0" w:color="auto" w:frame="1"/>
        </w:rPr>
        <w:t xml:space="preserve">, to understand this system, we have to understand the meaning of the Web and how it can </w:t>
      </w:r>
      <w:proofErr w:type="spellStart"/>
      <w:r w:rsidRPr="008A74BC">
        <w:rPr>
          <w:rFonts w:ascii="Comic Sans MS" w:eastAsia="Times New Roman" w:hAnsi="Comic Sans MS" w:cs="Helvetica"/>
          <w:color w:val="000000"/>
          <w:sz w:val="24"/>
          <w:szCs w:val="24"/>
          <w:bdr w:val="none" w:sz="0" w:space="0" w:color="auto" w:frame="1"/>
        </w:rPr>
        <w:lastRenderedPageBreak/>
        <w:t>beintegrated</w:t>
      </w:r>
      <w:proofErr w:type="spellEnd"/>
      <w:r w:rsidRPr="008A74BC">
        <w:rPr>
          <w:rFonts w:ascii="Comic Sans MS" w:eastAsia="Times New Roman" w:hAnsi="Comic Sans MS" w:cs="Helvetica"/>
          <w:color w:val="000000"/>
          <w:sz w:val="24"/>
          <w:szCs w:val="24"/>
          <w:bdr w:val="none" w:sz="0" w:space="0" w:color="auto" w:frame="1"/>
        </w:rPr>
        <w:t xml:space="preserve"> to a database. The WWW is a system of interlinked hypertext documents based on a</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computer</w:t>
      </w:r>
      <w:proofErr w:type="gramEnd"/>
      <w:r w:rsidRPr="008A74BC">
        <w:rPr>
          <w:rFonts w:ascii="Comic Sans MS" w:eastAsia="Times New Roman" w:hAnsi="Comic Sans MS" w:cs="Helvetica"/>
          <w:color w:val="000000"/>
          <w:sz w:val="24"/>
          <w:szCs w:val="24"/>
          <w:bdr w:val="none" w:sz="0" w:space="0" w:color="auto" w:frame="1"/>
        </w:rPr>
        <w:t xml:space="preserve"> network called Internet. It is officially described today as a “wide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-area hypermedia</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retrieval</w:t>
      </w:r>
      <w:proofErr w:type="gramEnd"/>
      <w:r w:rsidRPr="008A74BC">
        <w:rPr>
          <w:rFonts w:ascii="Comic Sans MS" w:eastAsia="Times New Roman" w:hAnsi="Comic Sans MS" w:cs="Helvetica"/>
          <w:color w:val="000000"/>
          <w:sz w:val="24"/>
          <w:szCs w:val="24"/>
          <w:bdr w:val="none" w:sz="0" w:space="0" w:color="auto" w:frame="1"/>
        </w:rPr>
        <w:t xml:space="preserve"> initiative aiming to give universal access to a large universe of documents”. However, in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order</w:t>
      </w:r>
      <w:proofErr w:type="gramEnd"/>
      <w:r w:rsidRPr="008A74BC">
        <w:rPr>
          <w:rFonts w:ascii="Comic Sans MS" w:eastAsia="Times New Roman" w:hAnsi="Comic Sans MS" w:cs="Helvetica"/>
          <w:color w:val="000000"/>
          <w:sz w:val="24"/>
          <w:szCs w:val="24"/>
          <w:bdr w:val="none" w:sz="0" w:space="0" w:color="auto" w:frame="1"/>
        </w:rPr>
        <w:t xml:space="preserve"> to take full advantage of these uses one must certainly be connected to the Internet and </w:t>
      </w:r>
      <w:proofErr w:type="spellStart"/>
      <w:r w:rsidRPr="008A74BC">
        <w:rPr>
          <w:rFonts w:ascii="Comic Sans MS" w:eastAsia="Times New Roman" w:hAnsi="Comic Sans MS" w:cs="Helvetica"/>
          <w:color w:val="000000"/>
          <w:sz w:val="24"/>
          <w:szCs w:val="24"/>
          <w:bdr w:val="none" w:sz="0" w:space="0" w:color="auto" w:frame="1"/>
        </w:rPr>
        <w:t>mustuse</w:t>
      </w:r>
      <w:proofErr w:type="spellEnd"/>
      <w:r w:rsidRPr="008A74BC">
        <w:rPr>
          <w:rFonts w:ascii="Comic Sans MS" w:eastAsia="Times New Roman" w:hAnsi="Comic Sans MS" w:cs="Helvetica"/>
          <w:color w:val="000000"/>
          <w:sz w:val="24"/>
          <w:szCs w:val="24"/>
          <w:bdr w:val="none" w:sz="0" w:space="0" w:color="auto" w:frame="1"/>
        </w:rPr>
        <w:t xml:space="preserve"> some kind of software package called web browser that understands markup languages (</w:t>
      </w:r>
      <w:proofErr w:type="spellStart"/>
      <w:r w:rsidRPr="008A74BC">
        <w:rPr>
          <w:rFonts w:ascii="Comic Sans MS" w:eastAsia="Times New Roman" w:hAnsi="Comic Sans MS" w:cs="Helvetica"/>
          <w:color w:val="000000"/>
          <w:sz w:val="24"/>
          <w:szCs w:val="24"/>
          <w:bdr w:val="none" w:sz="0" w:space="0" w:color="auto" w:frame="1"/>
        </w:rPr>
        <w:t>i.e.hypertext</w:t>
      </w:r>
      <w:proofErr w:type="spellEnd"/>
      <w:r w:rsidRPr="008A74BC">
        <w:rPr>
          <w:rFonts w:ascii="Comic Sans MS" w:eastAsia="Times New Roman" w:hAnsi="Comic Sans MS" w:cs="Helvetica"/>
          <w:color w:val="000000"/>
          <w:sz w:val="24"/>
          <w:szCs w:val="24"/>
          <w:bdr w:val="none" w:sz="0" w:space="0" w:color="auto" w:frame="1"/>
        </w:rPr>
        <w:t>, hypermedia).An addition requirement of the system is to integrate the web front end to with the database backend. Many technologies exist that can be adapted in order to integrate a web based front end to a</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database</w:t>
      </w:r>
      <w:proofErr w:type="gramEnd"/>
      <w:r w:rsidRPr="008A74BC">
        <w:rPr>
          <w:rFonts w:ascii="Comic Sans MS" w:eastAsia="Times New Roman" w:hAnsi="Comic Sans MS" w:cs="Helvetica"/>
          <w:color w:val="000000"/>
          <w:sz w:val="24"/>
          <w:szCs w:val="24"/>
          <w:bdr w:val="none" w:sz="0" w:space="0" w:color="auto" w:frame="1"/>
        </w:rPr>
        <w:t>. By analyzing each technology’s strengths and weaknesses it will be easier for the system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to</w:t>
      </w:r>
      <w:proofErr w:type="gramEnd"/>
      <w:r w:rsidRPr="008A74BC">
        <w:rPr>
          <w:rFonts w:ascii="Comic Sans MS" w:eastAsia="Times New Roman" w:hAnsi="Comic Sans MS" w:cs="Helvetica"/>
          <w:color w:val="000000"/>
          <w:sz w:val="24"/>
          <w:szCs w:val="24"/>
          <w:bdr w:val="none" w:sz="0" w:space="0" w:color="auto" w:frame="1"/>
        </w:rPr>
        <w:t xml:space="preserve"> be developed to provide the most optimal Web-to-database access and Endnote </w:t>
      </w:r>
      <w:proofErr w:type="spellStart"/>
      <w:r w:rsidRPr="008A74BC">
        <w:rPr>
          <w:rFonts w:ascii="Comic Sans MS" w:eastAsia="Times New Roman" w:hAnsi="Comic Sans MS" w:cs="Helvetica"/>
          <w:color w:val="000000"/>
          <w:sz w:val="24"/>
          <w:szCs w:val="24"/>
          <w:bdr w:val="none" w:sz="0" w:space="0" w:color="auto" w:frame="1"/>
        </w:rPr>
        <w:t>compatibility.Using</w:t>
      </w:r>
      <w:proofErr w:type="spellEnd"/>
      <w:r w:rsidRPr="008A74BC">
        <w:rPr>
          <w:rFonts w:ascii="Comic Sans MS" w:eastAsia="Times New Roman" w:hAnsi="Comic Sans MS" w:cs="Helvetica"/>
          <w:color w:val="000000"/>
          <w:sz w:val="24"/>
          <w:szCs w:val="24"/>
          <w:bdr w:val="none" w:sz="0" w:space="0" w:color="auto" w:frame="1"/>
        </w:rPr>
        <w:t xml:space="preserve"> more automated facilities for publication purposes will significantly improve the </w:t>
      </w:r>
      <w:proofErr w:type="spellStart"/>
      <w:r w:rsidRPr="008A74BC">
        <w:rPr>
          <w:rFonts w:ascii="Comic Sans MS" w:eastAsia="Times New Roman" w:hAnsi="Comic Sans MS" w:cs="Helvetica"/>
          <w:color w:val="000000"/>
          <w:sz w:val="24"/>
          <w:szCs w:val="24"/>
          <w:bdr w:val="none" w:sz="0" w:space="0" w:color="auto" w:frame="1"/>
        </w:rPr>
        <w:t>currentsystem</w:t>
      </w:r>
      <w:proofErr w:type="spellEnd"/>
      <w:r w:rsidRPr="008A74BC">
        <w:rPr>
          <w:rFonts w:ascii="Comic Sans MS" w:eastAsia="Times New Roman" w:hAnsi="Comic Sans MS" w:cs="Helvetica"/>
          <w:color w:val="000000"/>
          <w:sz w:val="24"/>
          <w:szCs w:val="24"/>
          <w:bdr w:val="none" w:sz="0" w:space="0" w:color="auto" w:frame="1"/>
        </w:rPr>
        <w:t xml:space="preserve"> by decreasing the workload of specific members of staff and by increasing their productivity.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1.4</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TATEMENT OF THE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P</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ROBLEM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The current payroll management system at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The People’s University of Bangladesh</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 exhibited a lot </w:t>
      </w:r>
      <w:proofErr w:type="spellStart"/>
      <w:r w:rsidRPr="008A74BC">
        <w:rPr>
          <w:rFonts w:ascii="Comic Sans MS" w:eastAsia="Times New Roman" w:hAnsi="Comic Sans MS" w:cs="Helvetica"/>
          <w:color w:val="000000"/>
          <w:sz w:val="24"/>
          <w:szCs w:val="24"/>
          <w:bdr w:val="none" w:sz="0" w:space="0" w:color="auto" w:frame="1"/>
        </w:rPr>
        <w:t>ofineffectiveness</w:t>
      </w:r>
      <w:proofErr w:type="spellEnd"/>
      <w:r w:rsidRPr="008A74BC">
        <w:rPr>
          <w:rFonts w:ascii="Comic Sans MS" w:eastAsia="Times New Roman" w:hAnsi="Comic Sans MS" w:cs="Helvetica"/>
          <w:color w:val="000000"/>
          <w:sz w:val="24"/>
          <w:szCs w:val="24"/>
          <w:bdr w:val="none" w:sz="0" w:space="0" w:color="auto" w:frame="1"/>
        </w:rPr>
        <w:t xml:space="preserve"> and inefficiency that had farfetched impact on the decisions taken by </w:t>
      </w:r>
      <w:proofErr w:type="spellStart"/>
      <w:r w:rsidRPr="008A74BC">
        <w:rPr>
          <w:rFonts w:ascii="Comic Sans MS" w:eastAsia="Times New Roman" w:hAnsi="Comic Sans MS" w:cs="Helvetica"/>
          <w:color w:val="000000"/>
          <w:sz w:val="24"/>
          <w:szCs w:val="24"/>
          <w:bdr w:val="none" w:sz="0" w:space="0" w:color="auto" w:frame="1"/>
        </w:rPr>
        <w:t>management.The</w:t>
      </w:r>
      <w:proofErr w:type="spellEnd"/>
      <w:r w:rsidRPr="008A74BC">
        <w:rPr>
          <w:rFonts w:ascii="Comic Sans MS" w:eastAsia="Times New Roman" w:hAnsi="Comic Sans MS" w:cs="Helvetica"/>
          <w:color w:val="000000"/>
          <w:sz w:val="24"/>
          <w:szCs w:val="24"/>
          <w:bdr w:val="none" w:sz="0" w:space="0" w:color="auto" w:frame="1"/>
        </w:rPr>
        <w:t xml:space="preserve"> system, which was manual that is based on paper based to calculate salary and </w:t>
      </w:r>
      <w:proofErr w:type="spellStart"/>
      <w:r w:rsidRPr="008A74BC">
        <w:rPr>
          <w:rFonts w:ascii="Comic Sans MS" w:eastAsia="Times New Roman" w:hAnsi="Comic Sans MS" w:cs="Helvetica"/>
          <w:color w:val="000000"/>
          <w:sz w:val="24"/>
          <w:szCs w:val="24"/>
          <w:bdr w:val="none" w:sz="0" w:space="0" w:color="auto" w:frame="1"/>
        </w:rPr>
        <w:t>otherinformation</w:t>
      </w:r>
      <w:proofErr w:type="spellEnd"/>
      <w:r w:rsidRPr="008A74BC">
        <w:rPr>
          <w:rFonts w:ascii="Comic Sans MS" w:eastAsia="Times New Roman" w:hAnsi="Comic Sans MS" w:cs="Helvetica"/>
          <w:color w:val="000000"/>
          <w:sz w:val="24"/>
          <w:szCs w:val="24"/>
          <w:bdr w:val="none" w:sz="0" w:space="0" w:color="auto" w:frame="1"/>
        </w:rPr>
        <w:t xml:space="preserve"> of employees, keep records of these data and analyze results had weakness that </w:t>
      </w:r>
      <w:proofErr w:type="spellStart"/>
      <w:r w:rsidRPr="008A74BC">
        <w:rPr>
          <w:rFonts w:ascii="Comic Sans MS" w:eastAsia="Times New Roman" w:hAnsi="Comic Sans MS" w:cs="Helvetica"/>
          <w:color w:val="000000"/>
          <w:sz w:val="24"/>
          <w:szCs w:val="24"/>
          <w:bdr w:val="none" w:sz="0" w:space="0" w:color="auto" w:frame="1"/>
        </w:rPr>
        <w:t>neededIT</w:t>
      </w:r>
      <w:proofErr w:type="spellEnd"/>
      <w:r w:rsidRPr="008A74BC">
        <w:rPr>
          <w:rFonts w:ascii="Comic Sans MS" w:eastAsia="Times New Roman" w:hAnsi="Comic Sans MS" w:cs="Helvetica"/>
          <w:color w:val="000000"/>
          <w:sz w:val="24"/>
          <w:szCs w:val="24"/>
          <w:bdr w:val="none" w:sz="0" w:space="0" w:color="auto" w:frame="1"/>
        </w:rPr>
        <w:t xml:space="preserve"> based solutions. The system was characterized by delays and sometimes failure to access</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r w:rsidRPr="008A74BC">
        <w:rPr>
          <w:rFonts w:ascii="Helvetica" w:eastAsia="Times New Roman" w:hAnsi="Helvetica" w:cs="Helvetica"/>
          <w:noProof/>
          <w:color w:val="000000"/>
          <w:sz w:val="24"/>
          <w:szCs w:val="24"/>
        </w:rPr>
        <w:drawing>
          <wp:inline distT="0" distB="0" distL="0" distR="0" wp14:anchorId="72472143" wp14:editId="2DD3F5A3">
            <wp:extent cx="6567170" cy="50165"/>
            <wp:effectExtent l="0" t="0" r="5080" b="6985"/>
            <wp:docPr id="2" name="Picture 2" descr="https://html1-f.scribdassets.com/4mng0mnzk043lab7/images/14-1769f92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1-f.scribdassets.com/4mng0mnzk043lab7/images/14-1769f922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7170" cy="50165"/>
                    </a:xfrm>
                    <a:prstGeom prst="rect">
                      <a:avLst/>
                    </a:prstGeom>
                    <a:noFill/>
                    <a:ln>
                      <a:noFill/>
                    </a:ln>
                  </pic:spPr>
                </pic:pic>
              </a:graphicData>
            </a:graphic>
          </wp:inline>
        </w:drawing>
      </w:r>
      <w:r w:rsidRPr="008A74BC">
        <w:rPr>
          <w:rFonts w:ascii="Helvetica" w:eastAsia="Times New Roman" w:hAnsi="Helvetica" w:cs="Helvetica"/>
          <w:noProof/>
          <w:color w:val="000000"/>
          <w:sz w:val="24"/>
          <w:szCs w:val="24"/>
        </w:rPr>
        <w:drawing>
          <wp:inline distT="0" distB="0" distL="0" distR="0" wp14:anchorId="37833014" wp14:editId="3ED83C24">
            <wp:extent cx="6567170" cy="50165"/>
            <wp:effectExtent l="0" t="0" r="5080" b="6985"/>
            <wp:docPr id="1" name="Picture 1" descr="https://html1-f.scribdassets.com/4mng0mnzk043lab7/images/14-1769f92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tml1-f.scribdassets.com/4mng0mnzk043lab7/images/14-1769f922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7170" cy="50165"/>
                    </a:xfrm>
                    <a:prstGeom prst="rect">
                      <a:avLst/>
                    </a:prstGeom>
                    <a:noFill/>
                    <a:ln>
                      <a:noFill/>
                    </a:ln>
                  </pic:spPr>
                </pic:pic>
              </a:graphicData>
            </a:graphic>
          </wp:inline>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t> </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4</w:t>
      </w: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lastRenderedPageBreak/>
        <w:t>1.6</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F</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EASIBILITY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TUDY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Before developing this project we need a feasibility study to understand whether the project </w:t>
      </w:r>
      <w:proofErr w:type="spellStart"/>
      <w:r w:rsidRPr="008A74BC">
        <w:rPr>
          <w:rFonts w:ascii="Comic Sans MS" w:eastAsia="Times New Roman" w:hAnsi="Comic Sans MS" w:cs="Helvetica"/>
          <w:color w:val="000000"/>
          <w:sz w:val="24"/>
          <w:szCs w:val="24"/>
          <w:bdr w:val="none" w:sz="0" w:space="0" w:color="auto" w:frame="1"/>
        </w:rPr>
        <w:t>wouldbe</w:t>
      </w:r>
      <w:proofErr w:type="spellEnd"/>
      <w:r w:rsidRPr="008A74BC">
        <w:rPr>
          <w:rFonts w:ascii="Comic Sans MS" w:eastAsia="Times New Roman" w:hAnsi="Comic Sans MS" w:cs="Helvetica"/>
          <w:color w:val="000000"/>
          <w:sz w:val="24"/>
          <w:szCs w:val="24"/>
          <w:bdr w:val="none" w:sz="0" w:space="0" w:color="auto" w:frame="1"/>
        </w:rPr>
        <w:t xml:space="preserve"> successful or not. Feasibility study is detailed analysis of any system. The two criteria to </w:t>
      </w:r>
      <w:proofErr w:type="spellStart"/>
      <w:r w:rsidRPr="008A74BC">
        <w:rPr>
          <w:rFonts w:ascii="Comic Sans MS" w:eastAsia="Times New Roman" w:hAnsi="Comic Sans MS" w:cs="Helvetica"/>
          <w:color w:val="000000"/>
          <w:sz w:val="24"/>
          <w:szCs w:val="24"/>
          <w:bdr w:val="none" w:sz="0" w:space="0" w:color="auto" w:frame="1"/>
        </w:rPr>
        <w:t>judgefeasibility</w:t>
      </w:r>
      <w:proofErr w:type="spellEnd"/>
      <w:r w:rsidRPr="008A74BC">
        <w:rPr>
          <w:rFonts w:ascii="Comic Sans MS" w:eastAsia="Times New Roman" w:hAnsi="Comic Sans MS" w:cs="Helvetica"/>
          <w:color w:val="000000"/>
          <w:sz w:val="24"/>
          <w:szCs w:val="24"/>
          <w:bdr w:val="none" w:sz="0" w:space="0" w:color="auto" w:frame="1"/>
        </w:rPr>
        <w:t xml:space="preserve"> are cost required and value to be attained.</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Factors of Feasibility Study: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i</w:t>
      </w:r>
      <w:proofErr w:type="gramEnd"/>
      <w:r w:rsidRPr="008A74BC">
        <w:rPr>
          <w:rFonts w:ascii="Comic Sans MS" w:eastAsia="Times New Roman" w:hAnsi="Comic Sans MS" w:cs="Helvetica"/>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Technology and system feasibility: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 The assessment is based on an outline design of </w:t>
      </w:r>
      <w:proofErr w:type="spellStart"/>
      <w:r w:rsidRPr="008A74BC">
        <w:rPr>
          <w:rFonts w:ascii="Comic Sans MS" w:eastAsia="Times New Roman" w:hAnsi="Comic Sans MS" w:cs="Helvetica"/>
          <w:color w:val="000000"/>
          <w:sz w:val="24"/>
          <w:szCs w:val="24"/>
          <w:bdr w:val="none" w:sz="0" w:space="0" w:color="auto" w:frame="1"/>
        </w:rPr>
        <w:t>systemrequirements</w:t>
      </w:r>
      <w:proofErr w:type="spellEnd"/>
      <w:r w:rsidRPr="008A74BC">
        <w:rPr>
          <w:rFonts w:ascii="Comic Sans MS" w:eastAsia="Times New Roman" w:hAnsi="Comic Sans MS" w:cs="Helvetica"/>
          <w:color w:val="000000"/>
          <w:sz w:val="24"/>
          <w:szCs w:val="24"/>
          <w:bdr w:val="none" w:sz="0" w:space="0" w:color="auto" w:frame="1"/>
        </w:rPr>
        <w:t xml:space="preserve">, to determine whether the company has the technical expertise to </w:t>
      </w:r>
      <w:proofErr w:type="spellStart"/>
      <w:r w:rsidRPr="008A74BC">
        <w:rPr>
          <w:rFonts w:ascii="Comic Sans MS" w:eastAsia="Times New Roman" w:hAnsi="Comic Sans MS" w:cs="Helvetica"/>
          <w:color w:val="000000"/>
          <w:sz w:val="24"/>
          <w:szCs w:val="24"/>
          <w:bdr w:val="none" w:sz="0" w:space="0" w:color="auto" w:frame="1"/>
        </w:rPr>
        <w:t>handlecompletion</w:t>
      </w:r>
      <w:proofErr w:type="spellEnd"/>
      <w:r w:rsidRPr="008A74BC">
        <w:rPr>
          <w:rFonts w:ascii="Comic Sans MS" w:eastAsia="Times New Roman" w:hAnsi="Comic Sans MS" w:cs="Helvetica"/>
          <w:color w:val="000000"/>
          <w:sz w:val="24"/>
          <w:szCs w:val="24"/>
          <w:bdr w:val="none" w:sz="0" w:space="0" w:color="auto" w:frame="1"/>
        </w:rPr>
        <w:t xml:space="preserve"> of the project.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In our case, ‘The People’s university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of</w:t>
      </w:r>
      <w:proofErr w:type="gramEnd"/>
      <w:r w:rsidRPr="008A74BC">
        <w:rPr>
          <w:rFonts w:ascii="Comic Sans MS" w:eastAsia="Times New Roman" w:hAnsi="Comic Sans MS" w:cs="Helvetica"/>
          <w:color w:val="000000"/>
          <w:sz w:val="24"/>
          <w:szCs w:val="24"/>
          <w:bdr w:val="none" w:sz="0" w:space="0" w:color="auto" w:frame="1"/>
        </w:rPr>
        <w:t xml:space="preserve"> Bangladesh’ has an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efficient</w:t>
      </w:r>
      <w:proofErr w:type="gramEnd"/>
      <w:r w:rsidRPr="008A74BC">
        <w:rPr>
          <w:rFonts w:ascii="Comic Sans MS" w:eastAsia="Times New Roman" w:hAnsi="Comic Sans MS" w:cs="Helvetica"/>
          <w:color w:val="000000"/>
          <w:sz w:val="24"/>
          <w:szCs w:val="24"/>
          <w:bdr w:val="none" w:sz="0" w:space="0" w:color="auto" w:frame="1"/>
        </w:rPr>
        <w:t xml:space="preserve"> IT department and the personnel from the accounts department has that </w:t>
      </w:r>
      <w:proofErr w:type="spellStart"/>
      <w:r w:rsidRPr="008A74BC">
        <w:rPr>
          <w:rFonts w:ascii="Comic Sans MS" w:eastAsia="Times New Roman" w:hAnsi="Comic Sans MS" w:cs="Helvetica"/>
          <w:color w:val="000000"/>
          <w:sz w:val="24"/>
          <w:szCs w:val="24"/>
          <w:bdr w:val="none" w:sz="0" w:space="0" w:color="auto" w:frame="1"/>
        </w:rPr>
        <w:t>expertise.ii</w:t>
      </w:r>
      <w:proofErr w:type="spellEnd"/>
      <w:r w:rsidRPr="008A74BC">
        <w:rPr>
          <w:rFonts w:ascii="Comic Sans MS" w:eastAsia="Times New Roman" w:hAnsi="Comic Sans MS" w:cs="Helvetica"/>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Economic feasibility: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Economic analysis is the most frequently used method for </w:t>
      </w:r>
      <w:proofErr w:type="spellStart"/>
      <w:r w:rsidRPr="008A74BC">
        <w:rPr>
          <w:rFonts w:ascii="Comic Sans MS" w:eastAsia="Times New Roman" w:hAnsi="Comic Sans MS" w:cs="Helvetica"/>
          <w:color w:val="000000"/>
          <w:sz w:val="24"/>
          <w:szCs w:val="24"/>
          <w:bdr w:val="none" w:sz="0" w:space="0" w:color="auto" w:frame="1"/>
        </w:rPr>
        <w:t>evaluatingthe</w:t>
      </w:r>
      <w:proofErr w:type="spellEnd"/>
      <w:r w:rsidRPr="008A74BC">
        <w:rPr>
          <w:rFonts w:ascii="Comic Sans MS" w:eastAsia="Times New Roman" w:hAnsi="Comic Sans MS" w:cs="Helvetica"/>
          <w:color w:val="000000"/>
          <w:sz w:val="24"/>
          <w:szCs w:val="24"/>
          <w:bdr w:val="none" w:sz="0" w:space="0" w:color="auto" w:frame="1"/>
        </w:rPr>
        <w:t xml:space="preserve"> effectiveness of a new system. More commonly known as cost/benefit analysis, </w:t>
      </w:r>
      <w:proofErr w:type="spellStart"/>
      <w:r w:rsidRPr="008A74BC">
        <w:rPr>
          <w:rFonts w:ascii="Comic Sans MS" w:eastAsia="Times New Roman" w:hAnsi="Comic Sans MS" w:cs="Helvetica"/>
          <w:color w:val="000000"/>
          <w:sz w:val="24"/>
          <w:szCs w:val="24"/>
          <w:bdr w:val="none" w:sz="0" w:space="0" w:color="auto" w:frame="1"/>
        </w:rPr>
        <w:t>theprocedure</w:t>
      </w:r>
      <w:proofErr w:type="spellEnd"/>
      <w:r w:rsidRPr="008A74BC">
        <w:rPr>
          <w:rFonts w:ascii="Comic Sans MS" w:eastAsia="Times New Roman" w:hAnsi="Comic Sans MS" w:cs="Helvetica"/>
          <w:color w:val="000000"/>
          <w:sz w:val="24"/>
          <w:szCs w:val="24"/>
          <w:bdr w:val="none" w:sz="0" w:space="0" w:color="auto" w:frame="1"/>
        </w:rPr>
        <w:t xml:space="preserve"> is to determine the benefits and savings that are expected from a </w:t>
      </w:r>
      <w:proofErr w:type="spellStart"/>
      <w:r w:rsidRPr="008A74BC">
        <w:rPr>
          <w:rFonts w:ascii="Comic Sans MS" w:eastAsia="Times New Roman" w:hAnsi="Comic Sans MS" w:cs="Helvetica"/>
          <w:color w:val="000000"/>
          <w:sz w:val="24"/>
          <w:szCs w:val="24"/>
          <w:bdr w:val="none" w:sz="0" w:space="0" w:color="auto" w:frame="1"/>
        </w:rPr>
        <w:t>candidatesystem</w:t>
      </w:r>
      <w:proofErr w:type="spellEnd"/>
      <w:r w:rsidRPr="008A74BC">
        <w:rPr>
          <w:rFonts w:ascii="Comic Sans MS" w:eastAsia="Times New Roman" w:hAnsi="Comic Sans MS" w:cs="Helvetica"/>
          <w:color w:val="000000"/>
          <w:sz w:val="24"/>
          <w:szCs w:val="24"/>
          <w:bdr w:val="none" w:sz="0" w:space="0" w:color="auto" w:frame="1"/>
        </w:rPr>
        <w:t xml:space="preserve"> and compare them with costs. If benefits outweigh costs, then the </w:t>
      </w:r>
      <w:proofErr w:type="gramStart"/>
      <w:r w:rsidRPr="008A74BC">
        <w:rPr>
          <w:rFonts w:ascii="Comic Sans MS" w:eastAsia="Times New Roman" w:hAnsi="Comic Sans MS" w:cs="Helvetica"/>
          <w:color w:val="000000"/>
          <w:sz w:val="24"/>
          <w:szCs w:val="24"/>
          <w:bdr w:val="none" w:sz="0" w:space="0" w:color="auto" w:frame="1"/>
        </w:rPr>
        <w:t xml:space="preserve">decision is </w:t>
      </w:r>
      <w:proofErr w:type="spellStart"/>
      <w:r w:rsidRPr="008A74BC">
        <w:rPr>
          <w:rFonts w:ascii="Comic Sans MS" w:eastAsia="Times New Roman" w:hAnsi="Comic Sans MS" w:cs="Helvetica"/>
          <w:color w:val="000000"/>
          <w:sz w:val="24"/>
          <w:szCs w:val="24"/>
          <w:bdr w:val="none" w:sz="0" w:space="0" w:color="auto" w:frame="1"/>
        </w:rPr>
        <w:t>madeto</w:t>
      </w:r>
      <w:proofErr w:type="spellEnd"/>
      <w:r w:rsidRPr="008A74BC">
        <w:rPr>
          <w:rFonts w:ascii="Comic Sans MS" w:eastAsia="Times New Roman" w:hAnsi="Comic Sans MS" w:cs="Helvetica"/>
          <w:color w:val="000000"/>
          <w:sz w:val="24"/>
          <w:szCs w:val="24"/>
          <w:bdr w:val="none" w:sz="0" w:space="0" w:color="auto" w:frame="1"/>
        </w:rPr>
        <w:t xml:space="preserve"> design and implement</w:t>
      </w:r>
      <w:proofErr w:type="gramEnd"/>
      <w:r w:rsidRPr="008A74BC">
        <w:rPr>
          <w:rFonts w:ascii="Comic Sans MS" w:eastAsia="Times New Roman" w:hAnsi="Comic Sans MS" w:cs="Helvetica"/>
          <w:color w:val="000000"/>
          <w:sz w:val="24"/>
          <w:szCs w:val="24"/>
          <w:bdr w:val="none" w:sz="0" w:space="0" w:color="auto" w:frame="1"/>
        </w:rPr>
        <w:t xml:space="preserve"> the system. The analysis must accurately weigh the cost </w:t>
      </w:r>
      <w:proofErr w:type="spellStart"/>
      <w:r w:rsidRPr="008A74BC">
        <w:rPr>
          <w:rFonts w:ascii="Comic Sans MS" w:eastAsia="Times New Roman" w:hAnsi="Comic Sans MS" w:cs="Helvetica"/>
          <w:color w:val="000000"/>
          <w:sz w:val="24"/>
          <w:szCs w:val="24"/>
          <w:bdr w:val="none" w:sz="0" w:space="0" w:color="auto" w:frame="1"/>
        </w:rPr>
        <w:t>versusbenefits</w:t>
      </w:r>
      <w:proofErr w:type="spellEnd"/>
      <w:r w:rsidRPr="008A74BC">
        <w:rPr>
          <w:rFonts w:ascii="Comic Sans MS" w:eastAsia="Times New Roman" w:hAnsi="Comic Sans MS" w:cs="Helvetica"/>
          <w:color w:val="000000"/>
          <w:sz w:val="24"/>
          <w:szCs w:val="24"/>
          <w:bdr w:val="none" w:sz="0" w:space="0" w:color="auto" w:frame="1"/>
        </w:rPr>
        <w:t xml:space="preserve"> before taking an </w:t>
      </w:r>
      <w:proofErr w:type="spellStart"/>
      <w:r w:rsidRPr="008A74BC">
        <w:rPr>
          <w:rFonts w:ascii="Comic Sans MS" w:eastAsia="Times New Roman" w:hAnsi="Comic Sans MS" w:cs="Helvetica"/>
          <w:color w:val="000000"/>
          <w:sz w:val="24"/>
          <w:szCs w:val="24"/>
          <w:bdr w:val="none" w:sz="0" w:space="0" w:color="auto" w:frame="1"/>
        </w:rPr>
        <w:t>action.It</w:t>
      </w:r>
      <w:proofErr w:type="spellEnd"/>
      <w:r w:rsidRPr="008A74BC">
        <w:rPr>
          <w:rFonts w:ascii="Comic Sans MS" w:eastAsia="Times New Roman" w:hAnsi="Comic Sans MS" w:cs="Helvetica"/>
          <w:color w:val="000000"/>
          <w:sz w:val="24"/>
          <w:szCs w:val="24"/>
          <w:bdr w:val="none" w:sz="0" w:space="0" w:color="auto" w:frame="1"/>
        </w:rPr>
        <w:t xml:space="preserve"> is important to identify cost and benefit factors, which can be categorized as follows: 1.Development costs; and 2. Operating costs. This is an analysis of the costs to be incurred </w:t>
      </w:r>
      <w:proofErr w:type="spellStart"/>
      <w:r w:rsidRPr="008A74BC">
        <w:rPr>
          <w:rFonts w:ascii="Comic Sans MS" w:eastAsia="Times New Roman" w:hAnsi="Comic Sans MS" w:cs="Helvetica"/>
          <w:color w:val="000000"/>
          <w:sz w:val="24"/>
          <w:szCs w:val="24"/>
          <w:bdr w:val="none" w:sz="0" w:space="0" w:color="auto" w:frame="1"/>
        </w:rPr>
        <w:t>inthe</w:t>
      </w:r>
      <w:proofErr w:type="spellEnd"/>
      <w:r w:rsidRPr="008A74BC">
        <w:rPr>
          <w:rFonts w:ascii="Comic Sans MS" w:eastAsia="Times New Roman" w:hAnsi="Comic Sans MS" w:cs="Helvetica"/>
          <w:color w:val="000000"/>
          <w:sz w:val="24"/>
          <w:szCs w:val="24"/>
          <w:bdr w:val="none" w:sz="0" w:space="0" w:color="auto" w:frame="1"/>
        </w:rPr>
        <w:t xml:space="preserve"> system and the benefits derivable out of the </w:t>
      </w:r>
      <w:proofErr w:type="spellStart"/>
      <w:r w:rsidRPr="008A74BC">
        <w:rPr>
          <w:rFonts w:ascii="Comic Sans MS" w:eastAsia="Times New Roman" w:hAnsi="Comic Sans MS" w:cs="Helvetica"/>
          <w:color w:val="000000"/>
          <w:sz w:val="24"/>
          <w:szCs w:val="24"/>
          <w:bdr w:val="none" w:sz="0" w:space="0" w:color="auto" w:frame="1"/>
        </w:rPr>
        <w:t>system.The</w:t>
      </w:r>
      <w:proofErr w:type="spellEnd"/>
      <w:r w:rsidRPr="008A74BC">
        <w:rPr>
          <w:rFonts w:ascii="Comic Sans MS" w:eastAsia="Times New Roman" w:hAnsi="Comic Sans MS" w:cs="Helvetica"/>
          <w:color w:val="000000"/>
          <w:sz w:val="24"/>
          <w:szCs w:val="24"/>
          <w:bdr w:val="none" w:sz="0" w:space="0" w:color="auto" w:frame="1"/>
        </w:rPr>
        <w:t xml:space="preserve"> development cost of the proposed system is affordable for any organization like </w:t>
      </w:r>
      <w:proofErr w:type="spellStart"/>
      <w:r w:rsidRPr="008A74BC">
        <w:rPr>
          <w:rFonts w:ascii="Comic Sans MS" w:eastAsia="Times New Roman" w:hAnsi="Comic Sans MS" w:cs="Helvetica"/>
          <w:color w:val="000000"/>
          <w:sz w:val="24"/>
          <w:szCs w:val="24"/>
          <w:bdr w:val="none" w:sz="0" w:space="0" w:color="auto" w:frame="1"/>
        </w:rPr>
        <w:t>ThePUB</w:t>
      </w:r>
      <w:proofErr w:type="spellEnd"/>
      <w:r w:rsidRPr="008A74BC">
        <w:rPr>
          <w:rFonts w:ascii="Comic Sans MS" w:eastAsia="Times New Roman" w:hAnsi="Comic Sans MS" w:cs="Helvetica"/>
          <w:color w:val="000000"/>
          <w:sz w:val="24"/>
          <w:szCs w:val="24"/>
          <w:bdr w:val="none" w:sz="0" w:space="0" w:color="auto" w:frame="1"/>
        </w:rPr>
        <w:t xml:space="preserve">. And it needs no operating cost as to implement the system, they do not need </w:t>
      </w:r>
      <w:proofErr w:type="spellStart"/>
      <w:r w:rsidRPr="008A74BC">
        <w:rPr>
          <w:rFonts w:ascii="Comic Sans MS" w:eastAsia="Times New Roman" w:hAnsi="Comic Sans MS" w:cs="Helvetica"/>
          <w:color w:val="000000"/>
          <w:sz w:val="24"/>
          <w:szCs w:val="24"/>
          <w:bdr w:val="none" w:sz="0" w:space="0" w:color="auto" w:frame="1"/>
        </w:rPr>
        <w:t>purchaseany</w:t>
      </w:r>
      <w:proofErr w:type="spellEnd"/>
      <w:r w:rsidRPr="008A74BC">
        <w:rPr>
          <w:rFonts w:ascii="Comic Sans MS" w:eastAsia="Times New Roman" w:hAnsi="Comic Sans MS" w:cs="Helvetica"/>
          <w:color w:val="000000"/>
          <w:sz w:val="24"/>
          <w:szCs w:val="24"/>
          <w:bdr w:val="none" w:sz="0" w:space="0" w:color="auto" w:frame="1"/>
        </w:rPr>
        <w:t xml:space="preserve"> extra equipment. Current hardware and network system is more than requirement </w:t>
      </w:r>
      <w:proofErr w:type="spellStart"/>
      <w:r w:rsidRPr="008A74BC">
        <w:rPr>
          <w:rFonts w:ascii="Comic Sans MS" w:eastAsia="Times New Roman" w:hAnsi="Comic Sans MS" w:cs="Helvetica"/>
          <w:color w:val="000000"/>
          <w:sz w:val="24"/>
          <w:szCs w:val="24"/>
          <w:bdr w:val="none" w:sz="0" w:space="0" w:color="auto" w:frame="1"/>
        </w:rPr>
        <w:t>forthe</w:t>
      </w:r>
      <w:proofErr w:type="spellEnd"/>
      <w:r w:rsidRPr="008A74BC">
        <w:rPr>
          <w:rFonts w:ascii="Comic Sans MS" w:eastAsia="Times New Roman" w:hAnsi="Comic Sans MS" w:cs="Helvetica"/>
          <w:color w:val="000000"/>
          <w:sz w:val="24"/>
          <w:szCs w:val="24"/>
          <w:bdr w:val="none" w:sz="0" w:space="0" w:color="auto" w:frame="1"/>
        </w:rPr>
        <w:t xml:space="preserve"> future system. Again there is no training cost associated to cope up with the </w:t>
      </w:r>
      <w:proofErr w:type="spellStart"/>
      <w:r w:rsidRPr="008A74BC">
        <w:rPr>
          <w:rFonts w:ascii="Comic Sans MS" w:eastAsia="Times New Roman" w:hAnsi="Comic Sans MS" w:cs="Helvetica"/>
          <w:color w:val="000000"/>
          <w:sz w:val="24"/>
          <w:szCs w:val="24"/>
          <w:bdr w:val="none" w:sz="0" w:space="0" w:color="auto" w:frame="1"/>
        </w:rPr>
        <w:t>system.iii</w:t>
      </w:r>
      <w:proofErr w:type="spellEnd"/>
      <w:r w:rsidRPr="008A74BC">
        <w:rPr>
          <w:rFonts w:ascii="Comic Sans MS" w:eastAsia="Times New Roman" w:hAnsi="Comic Sans MS" w:cs="Helvetica"/>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lastRenderedPageBreak/>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Operational feasibility: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Operational feasibility is a measure of how well a proposed </w:t>
      </w:r>
      <w:proofErr w:type="spellStart"/>
      <w:r w:rsidRPr="008A74BC">
        <w:rPr>
          <w:rFonts w:ascii="Comic Sans MS" w:eastAsia="Times New Roman" w:hAnsi="Comic Sans MS" w:cs="Helvetica"/>
          <w:color w:val="000000"/>
          <w:sz w:val="24"/>
          <w:szCs w:val="24"/>
          <w:bdr w:val="none" w:sz="0" w:space="0" w:color="auto" w:frame="1"/>
        </w:rPr>
        <w:t>systemsolves</w:t>
      </w:r>
      <w:proofErr w:type="spellEnd"/>
      <w:r w:rsidRPr="008A74BC">
        <w:rPr>
          <w:rFonts w:ascii="Comic Sans MS" w:eastAsia="Times New Roman" w:hAnsi="Comic Sans MS" w:cs="Helvetica"/>
          <w:color w:val="000000"/>
          <w:sz w:val="24"/>
          <w:szCs w:val="24"/>
          <w:bdr w:val="none" w:sz="0" w:space="0" w:color="auto" w:frame="1"/>
        </w:rPr>
        <w:t xml:space="preserve"> the problems, and takes advantage of the opportunities identified during </w:t>
      </w:r>
      <w:proofErr w:type="spellStart"/>
      <w:r w:rsidRPr="008A74BC">
        <w:rPr>
          <w:rFonts w:ascii="Comic Sans MS" w:eastAsia="Times New Roman" w:hAnsi="Comic Sans MS" w:cs="Helvetica"/>
          <w:color w:val="000000"/>
          <w:sz w:val="24"/>
          <w:szCs w:val="24"/>
          <w:bdr w:val="none" w:sz="0" w:space="0" w:color="auto" w:frame="1"/>
        </w:rPr>
        <w:t>scopedefinition</w:t>
      </w:r>
      <w:proofErr w:type="spellEnd"/>
      <w:r w:rsidRPr="008A74BC">
        <w:rPr>
          <w:rFonts w:ascii="Comic Sans MS" w:eastAsia="Times New Roman" w:hAnsi="Comic Sans MS" w:cs="Helvetica"/>
          <w:color w:val="000000"/>
          <w:sz w:val="24"/>
          <w:szCs w:val="24"/>
          <w:bdr w:val="none" w:sz="0" w:space="0" w:color="auto" w:frame="1"/>
        </w:rPr>
        <w:t xml:space="preserve"> and how it satisfies the requirements identified in the requirements </w:t>
      </w:r>
      <w:proofErr w:type="spellStart"/>
      <w:r w:rsidRPr="008A74BC">
        <w:rPr>
          <w:rFonts w:ascii="Comic Sans MS" w:eastAsia="Times New Roman" w:hAnsi="Comic Sans MS" w:cs="Helvetica"/>
          <w:color w:val="000000"/>
          <w:sz w:val="24"/>
          <w:szCs w:val="24"/>
          <w:bdr w:val="none" w:sz="0" w:space="0" w:color="auto" w:frame="1"/>
        </w:rPr>
        <w:t>analysisphase</w:t>
      </w:r>
      <w:proofErr w:type="spellEnd"/>
      <w:r w:rsidRPr="008A74BC">
        <w:rPr>
          <w:rFonts w:ascii="Comic Sans MS" w:eastAsia="Times New Roman" w:hAnsi="Comic Sans MS" w:cs="Helvetica"/>
          <w:color w:val="000000"/>
          <w:sz w:val="24"/>
          <w:szCs w:val="24"/>
          <w:bdr w:val="none" w:sz="0" w:space="0" w:color="auto" w:frame="1"/>
        </w:rPr>
        <w:t xml:space="preserve"> of system </w:t>
      </w:r>
      <w:proofErr w:type="spellStart"/>
      <w:r w:rsidRPr="008A74BC">
        <w:rPr>
          <w:rFonts w:ascii="Comic Sans MS" w:eastAsia="Times New Roman" w:hAnsi="Comic Sans MS" w:cs="Helvetica"/>
          <w:color w:val="000000"/>
          <w:sz w:val="24"/>
          <w:szCs w:val="24"/>
          <w:bdr w:val="none" w:sz="0" w:space="0" w:color="auto" w:frame="1"/>
        </w:rPr>
        <w:t>development.After</w:t>
      </w:r>
      <w:proofErr w:type="spellEnd"/>
      <w:r w:rsidRPr="008A74BC">
        <w:rPr>
          <w:rFonts w:ascii="Comic Sans MS" w:eastAsia="Times New Roman" w:hAnsi="Comic Sans MS" w:cs="Helvetica"/>
          <w:color w:val="000000"/>
          <w:sz w:val="24"/>
          <w:szCs w:val="24"/>
          <w:bdr w:val="none" w:sz="0" w:space="0" w:color="auto" w:frame="1"/>
        </w:rPr>
        <w:t xml:space="preserve"> analyzing the problems of the current system and the benefits of the proposed </w:t>
      </w:r>
      <w:proofErr w:type="spellStart"/>
      <w:r w:rsidRPr="008A74BC">
        <w:rPr>
          <w:rFonts w:ascii="Comic Sans MS" w:eastAsia="Times New Roman" w:hAnsi="Comic Sans MS" w:cs="Helvetica"/>
          <w:color w:val="000000"/>
          <w:sz w:val="24"/>
          <w:szCs w:val="24"/>
          <w:bdr w:val="none" w:sz="0" w:space="0" w:color="auto" w:frame="1"/>
        </w:rPr>
        <w:t>system</w:t>
      </w:r>
      <w:proofErr w:type="gramStart"/>
      <w:r w:rsidRPr="008A74BC">
        <w:rPr>
          <w:rFonts w:ascii="Comic Sans MS" w:eastAsia="Times New Roman" w:hAnsi="Comic Sans MS" w:cs="Helvetica"/>
          <w:color w:val="000000"/>
          <w:sz w:val="24"/>
          <w:szCs w:val="24"/>
          <w:bdr w:val="none" w:sz="0" w:space="0" w:color="auto" w:frame="1"/>
        </w:rPr>
        <w:t>,it</w:t>
      </w:r>
      <w:proofErr w:type="spellEnd"/>
      <w:proofErr w:type="gramEnd"/>
      <w:r w:rsidRPr="008A74BC">
        <w:rPr>
          <w:rFonts w:ascii="Comic Sans MS" w:eastAsia="Times New Roman" w:hAnsi="Comic Sans MS" w:cs="Helvetica"/>
          <w:color w:val="000000"/>
          <w:sz w:val="24"/>
          <w:szCs w:val="24"/>
          <w:bdr w:val="none" w:sz="0" w:space="0" w:color="auto" w:frame="1"/>
        </w:rPr>
        <w:t xml:space="preserve"> will be clear that the proposed system will not be considered as loss at all.</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r w:rsidRPr="008A74BC">
        <w:rPr>
          <w:rFonts w:ascii="Helvetica" w:eastAsia="Times New Roman" w:hAnsi="Helvetica" w:cs="Helvetica"/>
          <w:noProof/>
          <w:color w:val="000000"/>
          <w:sz w:val="24"/>
          <w:szCs w:val="24"/>
        </w:rPr>
        <w:drawing>
          <wp:inline distT="0" distB="0" distL="0" distR="0" wp14:anchorId="088818DC" wp14:editId="682E52FC">
            <wp:extent cx="6567170" cy="33020"/>
            <wp:effectExtent l="0" t="0" r="5080" b="5080"/>
            <wp:docPr id="5" name="Picture 5" descr="https://html2-f.scribdassets.com/4mng0mnzk043lab7/images/16-14c96f2f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tml2-f.scribdassets.com/4mng0mnzk043lab7/images/16-14c96f2f1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7170" cy="33020"/>
                    </a:xfrm>
                    <a:prstGeom prst="rect">
                      <a:avLst/>
                    </a:prstGeom>
                    <a:noFill/>
                    <a:ln>
                      <a:noFill/>
                    </a:ln>
                  </pic:spPr>
                </pic:pic>
              </a:graphicData>
            </a:graphic>
          </wp:inline>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6</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1.7</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B</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ENEFITS OF OUR SYSTEM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Payroll Management System developed for ‘The People’s University of Bangladesh’ gives them the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power</w:t>
      </w:r>
      <w:proofErr w:type="gramEnd"/>
      <w:r w:rsidRPr="008A74BC">
        <w:rPr>
          <w:rFonts w:ascii="Comic Sans MS" w:eastAsia="Times New Roman" w:hAnsi="Comic Sans MS" w:cs="Helvetica"/>
          <w:color w:val="000000"/>
          <w:sz w:val="24"/>
          <w:szCs w:val="24"/>
          <w:bdr w:val="none" w:sz="0" w:space="0" w:color="auto" w:frame="1"/>
        </w:rPr>
        <w:t xml:space="preserve"> to:</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Interact with the software with menu-driven programs with user friendly interface.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Manage Employee Information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Efficiently.</w:t>
      </w:r>
      <w:proofErr w:type="gramEnd"/>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Maintain Allowances (conveyance, festival), deductions, overloads details for the employees.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Manage increment of the employees automatically.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Efficiently manage the advance payment taken by the employees.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Prepare the detailed salary record of all the employees in an organization.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lastRenderedPageBreak/>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Generate Pay-Slip for all employees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at</w:t>
      </w:r>
      <w:proofErr w:type="gramEnd"/>
      <w:r w:rsidRPr="008A74BC">
        <w:rPr>
          <w:rFonts w:ascii="Comic Sans MS" w:eastAsia="Times New Roman" w:hAnsi="Comic Sans MS" w:cs="Helvetica"/>
          <w:color w:val="000000"/>
          <w:sz w:val="24"/>
          <w:szCs w:val="24"/>
          <w:bdr w:val="none" w:sz="0" w:space="0" w:color="auto" w:frame="1"/>
        </w:rPr>
        <w:t xml:space="preserve"> the convenience of a mouse click.</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Generate reports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according</w:t>
      </w:r>
      <w:proofErr w:type="gramEnd"/>
      <w:r w:rsidRPr="008A74BC">
        <w:rPr>
          <w:rFonts w:ascii="Comic Sans MS" w:eastAsia="Times New Roman" w:hAnsi="Comic Sans MS" w:cs="Helvetica"/>
          <w:color w:val="000000"/>
          <w:sz w:val="24"/>
          <w:szCs w:val="24"/>
          <w:bdr w:val="none" w:sz="0" w:space="0" w:color="auto" w:frame="1"/>
        </w:rPr>
        <w:t xml:space="preserve"> to the requirement of the management.</w:t>
      </w: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pPr>
        <w:rPr>
          <w:sz w:val="24"/>
          <w:szCs w:val="24"/>
        </w:rPr>
      </w:pP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8</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METHODOLOGY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2.1</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I</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NTRODUCTION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In this chapter we discuss the approach used to achieve the objectives of the project. </w:t>
      </w:r>
      <w:proofErr w:type="gramStart"/>
      <w:r w:rsidRPr="008A74BC">
        <w:rPr>
          <w:rFonts w:ascii="Comic Sans MS" w:eastAsia="Times New Roman" w:hAnsi="Comic Sans MS" w:cs="Helvetica"/>
          <w:color w:val="000000"/>
          <w:sz w:val="24"/>
          <w:szCs w:val="24"/>
          <w:bdr w:val="none" w:sz="0" w:space="0" w:color="auto" w:frame="1"/>
        </w:rPr>
        <w:t xml:space="preserve">The </w:t>
      </w:r>
      <w:proofErr w:type="spellStart"/>
      <w:r w:rsidRPr="008A74BC">
        <w:rPr>
          <w:rFonts w:ascii="Comic Sans MS" w:eastAsia="Times New Roman" w:hAnsi="Comic Sans MS" w:cs="Helvetica"/>
          <w:color w:val="000000"/>
          <w:sz w:val="24"/>
          <w:szCs w:val="24"/>
          <w:bdr w:val="none" w:sz="0" w:space="0" w:color="auto" w:frame="1"/>
        </w:rPr>
        <w:t>techniquesused</w:t>
      </w:r>
      <w:proofErr w:type="spellEnd"/>
      <w:r w:rsidRPr="008A74BC">
        <w:rPr>
          <w:rFonts w:ascii="Comic Sans MS" w:eastAsia="Times New Roman" w:hAnsi="Comic Sans MS" w:cs="Helvetica"/>
          <w:color w:val="000000"/>
          <w:sz w:val="24"/>
          <w:szCs w:val="24"/>
          <w:bdr w:val="none" w:sz="0" w:space="0" w:color="auto" w:frame="1"/>
        </w:rPr>
        <w:t xml:space="preserve"> to achieve the user requirements and the technologies used in the designing of the system.</w:t>
      </w:r>
      <w:proofErr w:type="gramEnd"/>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2.2</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F</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ACT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F</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INDING</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ECHNIQUES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2.2.1</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Data Collection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The supervisor opted for this type of fact finding technique because at first we should know </w:t>
      </w:r>
      <w:proofErr w:type="spellStart"/>
      <w:r w:rsidRPr="008A74BC">
        <w:rPr>
          <w:rFonts w:ascii="Comic Sans MS" w:eastAsia="Times New Roman" w:hAnsi="Comic Sans MS" w:cs="Helvetica"/>
          <w:color w:val="000000"/>
          <w:sz w:val="24"/>
          <w:szCs w:val="24"/>
          <w:bdr w:val="none" w:sz="0" w:space="0" w:color="auto" w:frame="1"/>
        </w:rPr>
        <w:t>thebasic</w:t>
      </w:r>
      <w:proofErr w:type="spellEnd"/>
      <w:r w:rsidRPr="008A74BC">
        <w:rPr>
          <w:rFonts w:ascii="Comic Sans MS" w:eastAsia="Times New Roman" w:hAnsi="Comic Sans MS" w:cs="Helvetica"/>
          <w:color w:val="000000"/>
          <w:sz w:val="24"/>
          <w:szCs w:val="24"/>
          <w:bdr w:val="none" w:sz="0" w:space="0" w:color="auto" w:frame="1"/>
        </w:rPr>
        <w:t xml:space="preserve"> procedure of payroll management system. So we queried the accounts section of our</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concerned</w:t>
      </w:r>
      <w:proofErr w:type="gramEnd"/>
      <w:r w:rsidRPr="008A74BC">
        <w:rPr>
          <w:rFonts w:ascii="Comic Sans MS" w:eastAsia="Times New Roman" w:hAnsi="Comic Sans MS" w:cs="Helvetica"/>
          <w:color w:val="000000"/>
          <w:sz w:val="24"/>
          <w:szCs w:val="24"/>
          <w:bdr w:val="none" w:sz="0" w:space="0" w:color="auto" w:frame="1"/>
        </w:rPr>
        <w:t xml:space="preserve"> organization ‘The People’s University of Bangladesh’ for relevant data which helps us to</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realize</w:t>
      </w:r>
      <w:proofErr w:type="gramEnd"/>
      <w:r w:rsidRPr="008A74BC">
        <w:rPr>
          <w:rFonts w:ascii="Comic Sans MS" w:eastAsia="Times New Roman" w:hAnsi="Comic Sans MS" w:cs="Helvetica"/>
          <w:color w:val="000000"/>
          <w:sz w:val="24"/>
          <w:szCs w:val="24"/>
          <w:bdr w:val="none" w:sz="0" w:space="0" w:color="auto" w:frame="1"/>
        </w:rPr>
        <w:t xml:space="preserve"> the current procedure of managing payroll. We collect the necessary papers which are </w:t>
      </w:r>
      <w:proofErr w:type="spellStart"/>
      <w:r w:rsidRPr="008A74BC">
        <w:rPr>
          <w:rFonts w:ascii="Comic Sans MS" w:eastAsia="Times New Roman" w:hAnsi="Comic Sans MS" w:cs="Helvetica"/>
          <w:color w:val="000000"/>
          <w:sz w:val="24"/>
          <w:szCs w:val="24"/>
          <w:bdr w:val="none" w:sz="0" w:space="0" w:color="auto" w:frame="1"/>
        </w:rPr>
        <w:t>usedto</w:t>
      </w:r>
      <w:proofErr w:type="spellEnd"/>
      <w:r w:rsidRPr="008A74BC">
        <w:rPr>
          <w:rFonts w:ascii="Comic Sans MS" w:eastAsia="Times New Roman" w:hAnsi="Comic Sans MS" w:cs="Helvetica"/>
          <w:color w:val="000000"/>
          <w:sz w:val="24"/>
          <w:szCs w:val="24"/>
          <w:bdr w:val="none" w:sz="0" w:space="0" w:color="auto" w:frame="1"/>
        </w:rPr>
        <w:t xml:space="preserve"> manage this operation and so we are able to develop such a system which is fully compliable </w:t>
      </w:r>
      <w:proofErr w:type="spellStart"/>
      <w:r w:rsidRPr="008A74BC">
        <w:rPr>
          <w:rFonts w:ascii="Comic Sans MS" w:eastAsia="Times New Roman" w:hAnsi="Comic Sans MS" w:cs="Helvetica"/>
          <w:color w:val="000000"/>
          <w:sz w:val="24"/>
          <w:szCs w:val="24"/>
          <w:bdr w:val="none" w:sz="0" w:space="0" w:color="auto" w:frame="1"/>
        </w:rPr>
        <w:t>tothe</w:t>
      </w:r>
      <w:proofErr w:type="spellEnd"/>
      <w:r w:rsidRPr="008A74BC">
        <w:rPr>
          <w:rFonts w:ascii="Comic Sans MS" w:eastAsia="Times New Roman" w:hAnsi="Comic Sans MS" w:cs="Helvetica"/>
          <w:color w:val="000000"/>
          <w:sz w:val="24"/>
          <w:szCs w:val="24"/>
          <w:bdr w:val="none" w:sz="0" w:space="0" w:color="auto" w:frame="1"/>
        </w:rPr>
        <w:t xml:space="preserve"> current system as the users does not need extra effort to cope up with the new digital system.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2.3</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W</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EB</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lastRenderedPageBreak/>
        <w:t>A</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PPLICATION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ECHNOLOGIES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A web application is an application that runs on a web server and is accessed by users over </w:t>
      </w:r>
      <w:proofErr w:type="spellStart"/>
      <w:r w:rsidRPr="008A74BC">
        <w:rPr>
          <w:rFonts w:ascii="Comic Sans MS" w:eastAsia="Times New Roman" w:hAnsi="Comic Sans MS" w:cs="Helvetica"/>
          <w:color w:val="000000"/>
          <w:sz w:val="24"/>
          <w:szCs w:val="24"/>
          <w:bdr w:val="none" w:sz="0" w:space="0" w:color="auto" w:frame="1"/>
        </w:rPr>
        <w:t>theInternet</w:t>
      </w:r>
      <w:proofErr w:type="spellEnd"/>
      <w:r w:rsidRPr="008A74BC">
        <w:rPr>
          <w:rFonts w:ascii="Comic Sans MS" w:eastAsia="Times New Roman" w:hAnsi="Comic Sans MS" w:cs="Helvetica"/>
          <w:color w:val="000000"/>
          <w:sz w:val="24"/>
          <w:szCs w:val="24"/>
          <w:bdr w:val="none" w:sz="0" w:space="0" w:color="auto" w:frame="1"/>
        </w:rPr>
        <w:t xml:space="preserve"> or a local intranet. Web applications usually consist of static resource files (e.g. Images)</w:t>
      </w:r>
      <w:proofErr w:type="gramStart"/>
      <w:r w:rsidRPr="008A74BC">
        <w:rPr>
          <w:rFonts w:ascii="Comic Sans MS" w:eastAsia="Times New Roman" w:hAnsi="Comic Sans MS" w:cs="Helvetica"/>
          <w:color w:val="000000"/>
          <w:sz w:val="24"/>
          <w:szCs w:val="24"/>
          <w:bdr w:val="none" w:sz="0" w:space="0" w:color="auto" w:frame="1"/>
        </w:rPr>
        <w:t>,web</w:t>
      </w:r>
      <w:proofErr w:type="gramEnd"/>
      <w:r w:rsidRPr="008A74BC">
        <w:rPr>
          <w:rFonts w:ascii="Comic Sans MS" w:eastAsia="Times New Roman" w:hAnsi="Comic Sans MS" w:cs="Helvetica"/>
          <w:color w:val="000000"/>
          <w:sz w:val="24"/>
          <w:szCs w:val="24"/>
          <w:bdr w:val="none" w:sz="0" w:space="0" w:color="auto" w:frame="1"/>
        </w:rPr>
        <w:t xml:space="preserve"> components, helper classes and libraries. A web browser is commonly used as a thin </w:t>
      </w:r>
      <w:proofErr w:type="spellStart"/>
      <w:r w:rsidRPr="008A74BC">
        <w:rPr>
          <w:rFonts w:ascii="Comic Sans MS" w:eastAsia="Times New Roman" w:hAnsi="Comic Sans MS" w:cs="Helvetica"/>
          <w:color w:val="000000"/>
          <w:sz w:val="24"/>
          <w:szCs w:val="24"/>
          <w:bdr w:val="none" w:sz="0" w:space="0" w:color="auto" w:frame="1"/>
        </w:rPr>
        <w:t>clienthence</w:t>
      </w:r>
      <w:proofErr w:type="spellEnd"/>
      <w:r w:rsidRPr="008A74BC">
        <w:rPr>
          <w:rFonts w:ascii="Comic Sans MS" w:eastAsia="Times New Roman" w:hAnsi="Comic Sans MS" w:cs="Helvetica"/>
          <w:color w:val="000000"/>
          <w:sz w:val="24"/>
          <w:szCs w:val="24"/>
          <w:bdr w:val="none" w:sz="0" w:space="0" w:color="auto" w:frame="1"/>
        </w:rPr>
        <w:t xml:space="preserve"> all the processing is done on the server. Web applications are usually organized in a three-</w:t>
      </w:r>
      <w:proofErr w:type="spellStart"/>
      <w:r w:rsidRPr="008A74BC">
        <w:rPr>
          <w:rFonts w:ascii="Comic Sans MS" w:eastAsia="Times New Roman" w:hAnsi="Comic Sans MS" w:cs="Helvetica"/>
          <w:color w:val="000000"/>
          <w:sz w:val="24"/>
          <w:szCs w:val="24"/>
          <w:bdr w:val="none" w:sz="0" w:space="0" w:color="auto" w:frame="1"/>
        </w:rPr>
        <w:t>tierarchitecture</w:t>
      </w:r>
      <w:proofErr w:type="spellEnd"/>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w:t>
      </w:r>
      <w:proofErr w:type="gramStart"/>
      <w:r w:rsidRPr="008A74BC">
        <w:rPr>
          <w:rFonts w:ascii="Comic Sans MS" w:eastAsia="Times New Roman" w:hAnsi="Comic Sans MS" w:cs="Helvetica"/>
          <w:color w:val="000000"/>
          <w:sz w:val="24"/>
          <w:szCs w:val="24"/>
          <w:bdr w:val="none" w:sz="0" w:space="0" w:color="auto" w:frame="1"/>
        </w:rPr>
        <w:t>a</w:t>
      </w:r>
      <w:proofErr w:type="gramEnd"/>
      <w:r w:rsidRPr="008A74BC">
        <w:rPr>
          <w:rFonts w:ascii="Comic Sans MS" w:eastAsia="Times New Roman" w:hAnsi="Comic Sans MS" w:cs="Helvetica"/>
          <w:color w:val="000000"/>
          <w:sz w:val="24"/>
          <w:szCs w:val="24"/>
          <w:bdr w:val="none" w:sz="0" w:space="0" w:color="auto" w:frame="1"/>
        </w:rPr>
        <w:t xml:space="preserve"> user interface level, a functional process logic level and data storage level. A </w:t>
      </w:r>
      <w:proofErr w:type="spellStart"/>
      <w:r w:rsidRPr="008A74BC">
        <w:rPr>
          <w:rFonts w:ascii="Comic Sans MS" w:eastAsia="Times New Roman" w:hAnsi="Comic Sans MS" w:cs="Helvetica"/>
          <w:color w:val="000000"/>
          <w:sz w:val="24"/>
          <w:szCs w:val="24"/>
          <w:bdr w:val="none" w:sz="0" w:space="0" w:color="auto" w:frame="1"/>
        </w:rPr>
        <w:t>webbrowser</w:t>
      </w:r>
      <w:proofErr w:type="spellEnd"/>
      <w:r w:rsidRPr="008A74BC">
        <w:rPr>
          <w:rFonts w:ascii="Comic Sans MS" w:eastAsia="Times New Roman" w:hAnsi="Comic Sans MS" w:cs="Helvetica"/>
          <w:color w:val="000000"/>
          <w:sz w:val="24"/>
          <w:szCs w:val="24"/>
          <w:bdr w:val="none" w:sz="0" w:space="0" w:color="auto" w:frame="1"/>
        </w:rPr>
        <w:t xml:space="preserve"> is the user-interface level and dynamic web content technology such as PHP, ASP.Net </w:t>
      </w:r>
      <w:proofErr w:type="spellStart"/>
      <w:r w:rsidRPr="008A74BC">
        <w:rPr>
          <w:rFonts w:ascii="Comic Sans MS" w:eastAsia="Times New Roman" w:hAnsi="Comic Sans MS" w:cs="Helvetica"/>
          <w:color w:val="000000"/>
          <w:sz w:val="24"/>
          <w:szCs w:val="24"/>
          <w:bdr w:val="none" w:sz="0" w:space="0" w:color="auto" w:frame="1"/>
        </w:rPr>
        <w:t>orJava</w:t>
      </w:r>
      <w:proofErr w:type="spellEnd"/>
      <w:r w:rsidRPr="008A74BC">
        <w:rPr>
          <w:rFonts w:ascii="Comic Sans MS" w:eastAsia="Times New Roman" w:hAnsi="Comic Sans MS" w:cs="Helvetica"/>
          <w:color w:val="000000"/>
          <w:sz w:val="24"/>
          <w:szCs w:val="24"/>
          <w:bdr w:val="none" w:sz="0" w:space="0" w:color="auto" w:frame="1"/>
        </w:rPr>
        <w:t xml:space="preserve"> Servlets, is used in at the functional (business logic) level. Data Storage is handled </w:t>
      </w:r>
      <w:proofErr w:type="gramStart"/>
      <w:r w:rsidRPr="008A74BC">
        <w:rPr>
          <w:rFonts w:ascii="Comic Sans MS" w:eastAsia="Times New Roman" w:hAnsi="Comic Sans MS" w:cs="Helvetica"/>
          <w:color w:val="000000"/>
          <w:sz w:val="24"/>
          <w:szCs w:val="24"/>
          <w:bdr w:val="none" w:sz="0" w:space="0" w:color="auto" w:frame="1"/>
        </w:rPr>
        <w:t>by a </w:t>
      </w:r>
      <w:proofErr w:type="spellStart"/>
      <w:r w:rsidRPr="008A74BC">
        <w:rPr>
          <w:rFonts w:ascii="Comic Sans MS" w:eastAsia="Times New Roman" w:hAnsi="Comic Sans MS" w:cs="Helvetica"/>
          <w:color w:val="000000"/>
          <w:sz w:val="24"/>
          <w:szCs w:val="24"/>
          <w:bdr w:val="none" w:sz="0" w:space="0" w:color="auto" w:frame="1"/>
        </w:rPr>
        <w:t>database.Web</w:t>
      </w:r>
      <w:proofErr w:type="spellEnd"/>
      <w:r w:rsidRPr="008A74BC">
        <w:rPr>
          <w:rFonts w:ascii="Comic Sans MS" w:eastAsia="Times New Roman" w:hAnsi="Comic Sans MS" w:cs="Helvetica"/>
          <w:color w:val="000000"/>
          <w:sz w:val="24"/>
          <w:szCs w:val="24"/>
          <w:bdr w:val="none" w:sz="0" w:space="0" w:color="auto" w:frame="1"/>
        </w:rPr>
        <w:t xml:space="preserve"> applications</w:t>
      </w:r>
      <w:proofErr w:type="gramEnd"/>
      <w:r w:rsidRPr="008A74BC">
        <w:rPr>
          <w:rFonts w:ascii="Comic Sans MS" w:eastAsia="Times New Roman" w:hAnsi="Comic Sans MS" w:cs="Helvetica"/>
          <w:color w:val="000000"/>
          <w:sz w:val="24"/>
          <w:szCs w:val="24"/>
          <w:bdr w:val="none" w:sz="0" w:space="0" w:color="auto" w:frame="1"/>
        </w:rPr>
        <w:t xml:space="preserve"> are an extension of a web server. Web applications are either service oriented </w:t>
      </w:r>
      <w:proofErr w:type="spellStart"/>
      <w:r w:rsidRPr="008A74BC">
        <w:rPr>
          <w:rFonts w:ascii="Comic Sans MS" w:eastAsia="Times New Roman" w:hAnsi="Comic Sans MS" w:cs="Helvetica"/>
          <w:color w:val="000000"/>
          <w:sz w:val="24"/>
          <w:szCs w:val="24"/>
          <w:bdr w:val="none" w:sz="0" w:space="0" w:color="auto" w:frame="1"/>
        </w:rPr>
        <w:t>orpresentation</w:t>
      </w:r>
      <w:proofErr w:type="spellEnd"/>
      <w:r w:rsidRPr="008A74BC">
        <w:rPr>
          <w:rFonts w:ascii="Comic Sans MS" w:eastAsia="Times New Roman" w:hAnsi="Comic Sans MS" w:cs="Helvetica"/>
          <w:color w:val="000000"/>
          <w:sz w:val="24"/>
          <w:szCs w:val="24"/>
          <w:bdr w:val="none" w:sz="0" w:space="0" w:color="auto" w:frame="1"/>
        </w:rPr>
        <w:t xml:space="preserve"> oriented. A presentation oriented web application produces interactive web </w:t>
      </w:r>
      <w:proofErr w:type="spellStart"/>
      <w:r w:rsidRPr="008A74BC">
        <w:rPr>
          <w:rFonts w:ascii="Comic Sans MS" w:eastAsia="Times New Roman" w:hAnsi="Comic Sans MS" w:cs="Helvetica"/>
          <w:color w:val="000000"/>
          <w:sz w:val="24"/>
          <w:szCs w:val="24"/>
          <w:bdr w:val="none" w:sz="0" w:space="0" w:color="auto" w:frame="1"/>
        </w:rPr>
        <w:t>pagescontaining</w:t>
      </w:r>
      <w:proofErr w:type="spellEnd"/>
      <w:r w:rsidRPr="008A74BC">
        <w:rPr>
          <w:rFonts w:ascii="Comic Sans MS" w:eastAsia="Times New Roman" w:hAnsi="Comic Sans MS" w:cs="Helvetica"/>
          <w:color w:val="000000"/>
          <w:sz w:val="24"/>
          <w:szCs w:val="24"/>
          <w:bdr w:val="none" w:sz="0" w:space="0" w:color="auto" w:frame="1"/>
        </w:rPr>
        <w:t xml:space="preserve"> markup languages like (XML and HTML) and dynamic content in response to requests.</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r w:rsidRPr="008A74BC">
        <w:rPr>
          <w:rFonts w:ascii="Helvetica" w:eastAsia="Times New Roman" w:hAnsi="Helvetica" w:cs="Helvetica"/>
          <w:noProof/>
          <w:color w:val="000000"/>
          <w:sz w:val="24"/>
          <w:szCs w:val="24"/>
        </w:rPr>
        <w:drawing>
          <wp:inline distT="0" distB="0" distL="0" distR="0" wp14:anchorId="37A22E6E" wp14:editId="63DC1371">
            <wp:extent cx="6567170" cy="83185"/>
            <wp:effectExtent l="0" t="0" r="5080" b="0"/>
            <wp:docPr id="8" name="Picture 8" descr="https://html2-f.scribdassets.com/4mng0mnzk043lab7/images/19-dcfcacef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tml2-f.scribdassets.com/4mng0mnzk043lab7/images/19-dcfcacef3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7170" cy="83185"/>
                    </a:xfrm>
                    <a:prstGeom prst="rect">
                      <a:avLst/>
                    </a:prstGeom>
                    <a:noFill/>
                    <a:ln>
                      <a:noFill/>
                    </a:ln>
                  </pic:spPr>
                </pic:pic>
              </a:graphicData>
            </a:graphic>
          </wp:inline>
        </w:drawing>
      </w:r>
      <w:r w:rsidRPr="008A74BC">
        <w:rPr>
          <w:rFonts w:ascii="Helvetica" w:eastAsia="Times New Roman" w:hAnsi="Helvetica" w:cs="Helvetica"/>
          <w:noProof/>
          <w:color w:val="000000"/>
          <w:sz w:val="24"/>
          <w:szCs w:val="24"/>
        </w:rPr>
        <w:drawing>
          <wp:inline distT="0" distB="0" distL="0" distR="0" wp14:anchorId="0CE2BBF5" wp14:editId="71515AAD">
            <wp:extent cx="6567170" cy="83185"/>
            <wp:effectExtent l="0" t="0" r="5080" b="0"/>
            <wp:docPr id="7" name="Picture 7" descr="https://html2-f.scribdassets.com/4mng0mnzk043lab7/images/19-dcfcacef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tml2-f.scribdassets.com/4mng0mnzk043lab7/images/19-dcfcacef3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7170" cy="83185"/>
                    </a:xfrm>
                    <a:prstGeom prst="rect">
                      <a:avLst/>
                    </a:prstGeom>
                    <a:noFill/>
                    <a:ln>
                      <a:noFill/>
                    </a:ln>
                  </pic:spPr>
                </pic:pic>
              </a:graphicData>
            </a:graphic>
          </wp:inline>
        </w:drawing>
      </w:r>
      <w:r w:rsidRPr="008A74BC">
        <w:rPr>
          <w:rFonts w:ascii="Helvetica" w:eastAsia="Times New Roman" w:hAnsi="Helvetica" w:cs="Helvetica"/>
          <w:noProof/>
          <w:color w:val="000000"/>
          <w:sz w:val="24"/>
          <w:szCs w:val="24"/>
        </w:rPr>
        <w:drawing>
          <wp:inline distT="0" distB="0" distL="0" distR="0" wp14:anchorId="59109349" wp14:editId="6BEF3BD9">
            <wp:extent cx="6567170" cy="83185"/>
            <wp:effectExtent l="0" t="0" r="5080" b="0"/>
            <wp:docPr id="6" name="Picture 6" descr="https://html2-f.scribdassets.com/4mng0mnzk043lab7/images/19-dcfcacef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tml2-f.scribdassets.com/4mng0mnzk043lab7/images/19-dcfcacef3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7170" cy="83185"/>
                    </a:xfrm>
                    <a:prstGeom prst="rect">
                      <a:avLst/>
                    </a:prstGeom>
                    <a:noFill/>
                    <a:ln>
                      <a:noFill/>
                    </a:ln>
                  </pic:spPr>
                </pic:pic>
              </a:graphicData>
            </a:graphic>
          </wp:inline>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9Many of </w:t>
      </w:r>
      <w:proofErr w:type="gramStart"/>
      <w:r w:rsidRPr="008A74BC">
        <w:rPr>
          <w:rFonts w:ascii="Comic Sans MS" w:eastAsia="Times New Roman" w:hAnsi="Comic Sans MS" w:cs="Helvetica"/>
          <w:color w:val="000000"/>
          <w:sz w:val="24"/>
          <w:szCs w:val="24"/>
          <w:bdr w:val="none" w:sz="0" w:space="0" w:color="auto" w:frame="1"/>
        </w:rPr>
        <w:t>these open source</w:t>
      </w:r>
      <w:proofErr w:type="gramEnd"/>
      <w:r w:rsidRPr="008A74BC">
        <w:rPr>
          <w:rFonts w:ascii="Comic Sans MS" w:eastAsia="Times New Roman" w:hAnsi="Comic Sans MS" w:cs="Helvetica"/>
          <w:color w:val="000000"/>
          <w:sz w:val="24"/>
          <w:szCs w:val="24"/>
          <w:bdr w:val="none" w:sz="0" w:space="0" w:color="auto" w:frame="1"/>
        </w:rPr>
        <w:t xml:space="preserve"> LAMP (Linux, Apache, MySQL and PHP). A service oriented </w:t>
      </w:r>
      <w:proofErr w:type="spellStart"/>
      <w:r w:rsidRPr="008A74BC">
        <w:rPr>
          <w:rFonts w:ascii="Comic Sans MS" w:eastAsia="Times New Roman" w:hAnsi="Comic Sans MS" w:cs="Helvetica"/>
          <w:color w:val="000000"/>
          <w:sz w:val="24"/>
          <w:szCs w:val="24"/>
          <w:bdr w:val="none" w:sz="0" w:space="0" w:color="auto" w:frame="1"/>
        </w:rPr>
        <w:t>webapplication</w:t>
      </w:r>
      <w:proofErr w:type="spellEnd"/>
      <w:r w:rsidRPr="008A74BC">
        <w:rPr>
          <w:rFonts w:ascii="Comic Sans MS" w:eastAsia="Times New Roman" w:hAnsi="Comic Sans MS" w:cs="Helvetica"/>
          <w:color w:val="000000"/>
          <w:sz w:val="24"/>
          <w:szCs w:val="24"/>
          <w:bdr w:val="none" w:sz="0" w:space="0" w:color="auto" w:frame="1"/>
        </w:rPr>
        <w:t xml:space="preserve"> then implements the endpoint of the web service.</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2.3.1</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Linux, Apache, MySQL and PHP (LAMP)</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Linux, Apache, MySQL, and PHP (LAMP) are a set of software increasingly being used to run </w:t>
      </w:r>
      <w:proofErr w:type="spellStart"/>
      <w:r w:rsidRPr="008A74BC">
        <w:rPr>
          <w:rFonts w:ascii="Comic Sans MS" w:eastAsia="Times New Roman" w:hAnsi="Comic Sans MS" w:cs="Helvetica"/>
          <w:color w:val="000000"/>
          <w:sz w:val="24"/>
          <w:szCs w:val="24"/>
          <w:bdr w:val="none" w:sz="0" w:space="0" w:color="auto" w:frame="1"/>
        </w:rPr>
        <w:t>dynamicweb</w:t>
      </w:r>
      <w:proofErr w:type="spellEnd"/>
      <w:r w:rsidRPr="008A74BC">
        <w:rPr>
          <w:rFonts w:ascii="Comic Sans MS" w:eastAsia="Times New Roman" w:hAnsi="Comic Sans MS" w:cs="Helvetica"/>
          <w:color w:val="000000"/>
          <w:sz w:val="24"/>
          <w:szCs w:val="24"/>
          <w:bdr w:val="none" w:sz="0" w:space="0" w:color="auto" w:frame="1"/>
        </w:rPr>
        <w:t xml:space="preserve"> sites. Their popularity arises from the fact that they are basically free. These open </w:t>
      </w:r>
      <w:proofErr w:type="spellStart"/>
      <w:r w:rsidRPr="008A74BC">
        <w:rPr>
          <w:rFonts w:ascii="Comic Sans MS" w:eastAsia="Times New Roman" w:hAnsi="Comic Sans MS" w:cs="Helvetica"/>
          <w:color w:val="000000"/>
          <w:sz w:val="24"/>
          <w:szCs w:val="24"/>
          <w:bdr w:val="none" w:sz="0" w:space="0" w:color="auto" w:frame="1"/>
        </w:rPr>
        <w:t>sourcesoftware</w:t>
      </w:r>
      <w:proofErr w:type="spellEnd"/>
      <w:r w:rsidRPr="008A74BC">
        <w:rPr>
          <w:rFonts w:ascii="Comic Sans MS" w:eastAsia="Times New Roman" w:hAnsi="Comic Sans MS" w:cs="Helvetica"/>
          <w:color w:val="000000"/>
          <w:sz w:val="24"/>
          <w:szCs w:val="24"/>
          <w:bdr w:val="none" w:sz="0" w:space="0" w:color="auto" w:frame="1"/>
        </w:rPr>
        <w:t xml:space="preserve"> can be easily downloaded from the internet, or come bundled with Linux </w:t>
      </w:r>
      <w:proofErr w:type="gramStart"/>
      <w:r w:rsidRPr="008A74BC">
        <w:rPr>
          <w:rFonts w:ascii="Comic Sans MS" w:eastAsia="Times New Roman" w:hAnsi="Comic Sans MS" w:cs="Helvetica"/>
          <w:color w:val="000000"/>
          <w:sz w:val="24"/>
          <w:szCs w:val="24"/>
          <w:bdr w:val="none" w:sz="0" w:space="0" w:color="auto" w:frame="1"/>
        </w:rPr>
        <w:t>distributions(</w:t>
      </w:r>
      <w:proofErr w:type="gramEnd"/>
      <w:r w:rsidRPr="008A74BC">
        <w:rPr>
          <w:rFonts w:ascii="Comic Sans MS" w:eastAsia="Times New Roman" w:hAnsi="Comic Sans MS" w:cs="Helvetica"/>
          <w:color w:val="000000"/>
          <w:sz w:val="24"/>
          <w:szCs w:val="24"/>
          <w:bdr w:val="none" w:sz="0" w:space="0" w:color="auto" w:frame="1"/>
        </w:rPr>
        <w:t>WWW2). So we choose this architecture as our development platform.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2.3.2</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MySQL</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MySQL is a multithreaded, multi-user, SQL relational database server. Programming languages </w:t>
      </w:r>
      <w:proofErr w:type="spellStart"/>
      <w:r w:rsidRPr="008A74BC">
        <w:rPr>
          <w:rFonts w:ascii="Comic Sans MS" w:eastAsia="Times New Roman" w:hAnsi="Comic Sans MS" w:cs="Helvetica"/>
          <w:color w:val="000000"/>
          <w:sz w:val="24"/>
          <w:szCs w:val="24"/>
          <w:bdr w:val="none" w:sz="0" w:space="0" w:color="auto" w:frame="1"/>
        </w:rPr>
        <w:t>thatcan</w:t>
      </w:r>
      <w:proofErr w:type="spellEnd"/>
      <w:r w:rsidRPr="008A74BC">
        <w:rPr>
          <w:rFonts w:ascii="Comic Sans MS" w:eastAsia="Times New Roman" w:hAnsi="Comic Sans MS" w:cs="Helvetica"/>
          <w:color w:val="000000"/>
          <w:sz w:val="24"/>
          <w:szCs w:val="24"/>
          <w:bdr w:val="none" w:sz="0" w:space="0" w:color="auto" w:frame="1"/>
        </w:rPr>
        <w:t xml:space="preserve"> </w:t>
      </w:r>
      <w:proofErr w:type="gramStart"/>
      <w:r w:rsidRPr="008A74BC">
        <w:rPr>
          <w:rFonts w:ascii="Comic Sans MS" w:eastAsia="Times New Roman" w:hAnsi="Comic Sans MS" w:cs="Helvetica"/>
          <w:color w:val="000000"/>
          <w:sz w:val="24"/>
          <w:szCs w:val="24"/>
          <w:bdr w:val="none" w:sz="0" w:space="0" w:color="auto" w:frame="1"/>
        </w:rPr>
        <w:t>access a MySQL database include</w:t>
      </w:r>
      <w:proofErr w:type="gramEnd"/>
      <w:r w:rsidRPr="008A74BC">
        <w:rPr>
          <w:rFonts w:ascii="Comic Sans MS" w:eastAsia="Times New Roman" w:hAnsi="Comic Sans MS" w:cs="Helvetica"/>
          <w:color w:val="000000"/>
          <w:sz w:val="24"/>
          <w:szCs w:val="24"/>
          <w:bdr w:val="none" w:sz="0" w:space="0" w:color="auto" w:frame="1"/>
        </w:rPr>
        <w:t xml:space="preserve"> C, C++, Java, PHP, and Perl. The </w:t>
      </w:r>
      <w:proofErr w:type="spellStart"/>
      <w:r w:rsidRPr="008A74BC">
        <w:rPr>
          <w:rFonts w:ascii="Comic Sans MS" w:eastAsia="Times New Roman" w:hAnsi="Comic Sans MS" w:cs="Helvetica"/>
          <w:color w:val="000000"/>
          <w:sz w:val="24"/>
          <w:szCs w:val="24"/>
          <w:bdr w:val="none" w:sz="0" w:space="0" w:color="auto" w:frame="1"/>
        </w:rPr>
        <w:t>MyODBC</w:t>
      </w:r>
      <w:proofErr w:type="spellEnd"/>
      <w:r w:rsidRPr="008A74BC">
        <w:rPr>
          <w:rFonts w:ascii="Comic Sans MS" w:eastAsia="Times New Roman" w:hAnsi="Comic Sans MS" w:cs="Helvetica"/>
          <w:color w:val="000000"/>
          <w:sz w:val="24"/>
          <w:szCs w:val="24"/>
          <w:bdr w:val="none" w:sz="0" w:space="0" w:color="auto" w:frame="1"/>
        </w:rPr>
        <w:t xml:space="preserve"> interface </w:t>
      </w:r>
      <w:proofErr w:type="spellStart"/>
      <w:r w:rsidRPr="008A74BC">
        <w:rPr>
          <w:rFonts w:ascii="Comic Sans MS" w:eastAsia="Times New Roman" w:hAnsi="Comic Sans MS" w:cs="Helvetica"/>
          <w:color w:val="000000"/>
          <w:sz w:val="24"/>
          <w:szCs w:val="24"/>
          <w:bdr w:val="none" w:sz="0" w:space="0" w:color="auto" w:frame="1"/>
        </w:rPr>
        <w:t>allowsother</w:t>
      </w:r>
      <w:proofErr w:type="spellEnd"/>
      <w:r w:rsidRPr="008A74BC">
        <w:rPr>
          <w:rFonts w:ascii="Comic Sans MS" w:eastAsia="Times New Roman" w:hAnsi="Comic Sans MS" w:cs="Helvetica"/>
          <w:color w:val="000000"/>
          <w:sz w:val="24"/>
          <w:szCs w:val="24"/>
          <w:bdr w:val="none" w:sz="0" w:space="0" w:color="auto" w:frame="1"/>
        </w:rPr>
        <w:t xml:space="preserve"> programming languages which </w:t>
      </w:r>
      <w:r w:rsidRPr="008A74BC">
        <w:rPr>
          <w:rFonts w:ascii="Comic Sans MS" w:eastAsia="Times New Roman" w:hAnsi="Comic Sans MS" w:cs="Helvetica"/>
          <w:color w:val="000000"/>
          <w:sz w:val="24"/>
          <w:szCs w:val="24"/>
          <w:bdr w:val="none" w:sz="0" w:space="0" w:color="auto" w:frame="1"/>
        </w:rPr>
        <w:lastRenderedPageBreak/>
        <w:t xml:space="preserve">support the ODBC interface to communicate with </w:t>
      </w:r>
      <w:proofErr w:type="spellStart"/>
      <w:r w:rsidRPr="008A74BC">
        <w:rPr>
          <w:rFonts w:ascii="Comic Sans MS" w:eastAsia="Times New Roman" w:hAnsi="Comic Sans MS" w:cs="Helvetica"/>
          <w:color w:val="000000"/>
          <w:sz w:val="24"/>
          <w:szCs w:val="24"/>
          <w:bdr w:val="none" w:sz="0" w:space="0" w:color="auto" w:frame="1"/>
        </w:rPr>
        <w:t>MySQL.MySQL</w:t>
      </w:r>
      <w:proofErr w:type="spellEnd"/>
      <w:r w:rsidRPr="008A74BC">
        <w:rPr>
          <w:rFonts w:ascii="Comic Sans MS" w:eastAsia="Times New Roman" w:hAnsi="Comic Sans MS" w:cs="Helvetica"/>
          <w:color w:val="000000"/>
          <w:sz w:val="24"/>
          <w:szCs w:val="24"/>
          <w:bdr w:val="none" w:sz="0" w:space="0" w:color="auto" w:frame="1"/>
        </w:rPr>
        <w:t xml:space="preserve"> runs on many different operating systems including Linux and Windows.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2.3.3</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PHP</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PHP stands for Hypertext Pre-processor. It is mainly used as a general purpose scripting </w:t>
      </w:r>
      <w:proofErr w:type="spellStart"/>
      <w:r w:rsidRPr="008A74BC">
        <w:rPr>
          <w:rFonts w:ascii="Comic Sans MS" w:eastAsia="Times New Roman" w:hAnsi="Comic Sans MS" w:cs="Helvetica"/>
          <w:color w:val="000000"/>
          <w:sz w:val="24"/>
          <w:szCs w:val="24"/>
          <w:bdr w:val="none" w:sz="0" w:space="0" w:color="auto" w:frame="1"/>
        </w:rPr>
        <w:t>languageused</w:t>
      </w:r>
      <w:proofErr w:type="spellEnd"/>
      <w:r w:rsidRPr="008A74BC">
        <w:rPr>
          <w:rFonts w:ascii="Comic Sans MS" w:eastAsia="Times New Roman" w:hAnsi="Comic Sans MS" w:cs="Helvetica"/>
          <w:color w:val="000000"/>
          <w:sz w:val="24"/>
          <w:szCs w:val="24"/>
          <w:bdr w:val="none" w:sz="0" w:space="0" w:color="auto" w:frame="1"/>
        </w:rPr>
        <w:t xml:space="preserve"> to develop dynamic web content and can be embedded in HTML. PHP is easy to use and is </w:t>
      </w:r>
      <w:proofErr w:type="spellStart"/>
      <w:r w:rsidRPr="008A74BC">
        <w:rPr>
          <w:rFonts w:ascii="Comic Sans MS" w:eastAsia="Times New Roman" w:hAnsi="Comic Sans MS" w:cs="Helvetica"/>
          <w:color w:val="000000"/>
          <w:sz w:val="24"/>
          <w:szCs w:val="24"/>
          <w:bdr w:val="none" w:sz="0" w:space="0" w:color="auto" w:frame="1"/>
        </w:rPr>
        <w:t>verysimilar</w:t>
      </w:r>
      <w:proofErr w:type="spellEnd"/>
      <w:r w:rsidRPr="008A74BC">
        <w:rPr>
          <w:rFonts w:ascii="Comic Sans MS" w:eastAsia="Times New Roman" w:hAnsi="Comic Sans MS" w:cs="Helvetica"/>
          <w:color w:val="000000"/>
          <w:sz w:val="24"/>
          <w:szCs w:val="24"/>
          <w:bdr w:val="none" w:sz="0" w:space="0" w:color="auto" w:frame="1"/>
        </w:rPr>
        <w:t xml:space="preserve"> to structured programming languages like Perl. PHP is more than just a scripting language. </w:t>
      </w:r>
      <w:proofErr w:type="spellStart"/>
      <w:r w:rsidRPr="008A74BC">
        <w:rPr>
          <w:rFonts w:ascii="Comic Sans MS" w:eastAsia="Times New Roman" w:hAnsi="Comic Sans MS" w:cs="Helvetica"/>
          <w:color w:val="000000"/>
          <w:sz w:val="24"/>
          <w:szCs w:val="24"/>
          <w:bdr w:val="none" w:sz="0" w:space="0" w:color="auto" w:frame="1"/>
        </w:rPr>
        <w:t>Itis</w:t>
      </w:r>
      <w:proofErr w:type="spellEnd"/>
      <w:r w:rsidRPr="008A74BC">
        <w:rPr>
          <w:rFonts w:ascii="Comic Sans MS" w:eastAsia="Times New Roman" w:hAnsi="Comic Sans MS" w:cs="Helvetica"/>
          <w:color w:val="000000"/>
          <w:sz w:val="24"/>
          <w:szCs w:val="24"/>
          <w:bdr w:val="none" w:sz="0" w:space="0" w:color="auto" w:frame="1"/>
        </w:rPr>
        <w:t xml:space="preserve"> a full programming language and can be used from a command line and also be used to </w:t>
      </w:r>
      <w:proofErr w:type="spellStart"/>
      <w:r w:rsidRPr="008A74BC">
        <w:rPr>
          <w:rFonts w:ascii="Comic Sans MS" w:eastAsia="Times New Roman" w:hAnsi="Comic Sans MS" w:cs="Helvetica"/>
          <w:color w:val="000000"/>
          <w:sz w:val="24"/>
          <w:szCs w:val="24"/>
          <w:bdr w:val="none" w:sz="0" w:space="0" w:color="auto" w:frame="1"/>
        </w:rPr>
        <w:t>developGraphical</w:t>
      </w:r>
      <w:proofErr w:type="spellEnd"/>
      <w:r w:rsidRPr="008A74BC">
        <w:rPr>
          <w:rFonts w:ascii="Comic Sans MS" w:eastAsia="Times New Roman" w:hAnsi="Comic Sans MS" w:cs="Helvetica"/>
          <w:color w:val="000000"/>
          <w:sz w:val="24"/>
          <w:szCs w:val="24"/>
          <w:bdr w:val="none" w:sz="0" w:space="0" w:color="auto" w:frame="1"/>
        </w:rPr>
        <w:t xml:space="preserve"> User Interface Applications. PHP runs on many of the major operating systems, </w:t>
      </w:r>
      <w:proofErr w:type="spellStart"/>
      <w:r w:rsidRPr="008A74BC">
        <w:rPr>
          <w:rFonts w:ascii="Comic Sans MS" w:eastAsia="Times New Roman" w:hAnsi="Comic Sans MS" w:cs="Helvetica"/>
          <w:color w:val="000000"/>
          <w:sz w:val="24"/>
          <w:szCs w:val="24"/>
          <w:bdr w:val="none" w:sz="0" w:space="0" w:color="auto" w:frame="1"/>
        </w:rPr>
        <w:t>includingLinux</w:t>
      </w:r>
      <w:proofErr w:type="spellEnd"/>
      <w:r w:rsidRPr="008A74BC">
        <w:rPr>
          <w:rFonts w:ascii="Comic Sans MS" w:eastAsia="Times New Roman" w:hAnsi="Comic Sans MS" w:cs="Helvetica"/>
          <w:color w:val="000000"/>
          <w:sz w:val="24"/>
          <w:szCs w:val="24"/>
          <w:bdr w:val="none" w:sz="0" w:space="0" w:color="auto" w:frame="1"/>
        </w:rPr>
        <w:t xml:space="preserve"> and windows and also supports many database systems, including MySQL. One feature </w:t>
      </w:r>
      <w:proofErr w:type="spellStart"/>
      <w:r w:rsidRPr="008A74BC">
        <w:rPr>
          <w:rFonts w:ascii="Comic Sans MS" w:eastAsia="Times New Roman" w:hAnsi="Comic Sans MS" w:cs="Helvetica"/>
          <w:color w:val="000000"/>
          <w:sz w:val="24"/>
          <w:szCs w:val="24"/>
          <w:bdr w:val="none" w:sz="0" w:space="0" w:color="auto" w:frame="1"/>
        </w:rPr>
        <w:t>thatleads</w:t>
      </w:r>
      <w:proofErr w:type="spellEnd"/>
      <w:r w:rsidRPr="008A74BC">
        <w:rPr>
          <w:rFonts w:ascii="Comic Sans MS" w:eastAsia="Times New Roman" w:hAnsi="Comic Sans MS" w:cs="Helvetica"/>
          <w:color w:val="000000"/>
          <w:sz w:val="24"/>
          <w:szCs w:val="24"/>
          <w:bdr w:val="none" w:sz="0" w:space="0" w:color="auto" w:frame="1"/>
        </w:rPr>
        <w:t xml:space="preserve"> to the popularity of PHP is that it is dynamically typed. Variables do not have to be </w:t>
      </w:r>
      <w:proofErr w:type="spellStart"/>
      <w:r w:rsidRPr="008A74BC">
        <w:rPr>
          <w:rFonts w:ascii="Comic Sans MS" w:eastAsia="Times New Roman" w:hAnsi="Comic Sans MS" w:cs="Helvetica"/>
          <w:color w:val="000000"/>
          <w:sz w:val="24"/>
          <w:szCs w:val="24"/>
          <w:bdr w:val="none" w:sz="0" w:space="0" w:color="auto" w:frame="1"/>
        </w:rPr>
        <w:t>declaredand</w:t>
      </w:r>
      <w:proofErr w:type="spellEnd"/>
      <w:r w:rsidRPr="008A74BC">
        <w:rPr>
          <w:rFonts w:ascii="Comic Sans MS" w:eastAsia="Times New Roman" w:hAnsi="Comic Sans MS" w:cs="Helvetica"/>
          <w:color w:val="000000"/>
          <w:sz w:val="24"/>
          <w:szCs w:val="24"/>
          <w:bdr w:val="none" w:sz="0" w:space="0" w:color="auto" w:frame="1"/>
        </w:rPr>
        <w:t xml:space="preserve"> they can hold any type of object. The arrays in PHP can hold objects of different types, </w:t>
      </w:r>
      <w:proofErr w:type="spellStart"/>
      <w:r w:rsidRPr="008A74BC">
        <w:rPr>
          <w:rFonts w:ascii="Comic Sans MS" w:eastAsia="Times New Roman" w:hAnsi="Comic Sans MS" w:cs="Helvetica"/>
          <w:color w:val="000000"/>
          <w:sz w:val="24"/>
          <w:szCs w:val="24"/>
          <w:bdr w:val="none" w:sz="0" w:space="0" w:color="auto" w:frame="1"/>
        </w:rPr>
        <w:t>includingother</w:t>
      </w:r>
      <w:proofErr w:type="spellEnd"/>
      <w:r w:rsidRPr="008A74BC">
        <w:rPr>
          <w:rFonts w:ascii="Comic Sans MS" w:eastAsia="Times New Roman" w:hAnsi="Comic Sans MS" w:cs="Helvetica"/>
          <w:color w:val="000000"/>
          <w:sz w:val="24"/>
          <w:szCs w:val="24"/>
          <w:bdr w:val="none" w:sz="0" w:space="0" w:color="auto" w:frame="1"/>
        </w:rPr>
        <w:t xml:space="preserve"> arrays. PHP includes many open-source libraries and includes modules built in for </w:t>
      </w:r>
      <w:proofErr w:type="spellStart"/>
      <w:r w:rsidRPr="008A74BC">
        <w:rPr>
          <w:rFonts w:ascii="Comic Sans MS" w:eastAsia="Times New Roman" w:hAnsi="Comic Sans MS" w:cs="Helvetica"/>
          <w:color w:val="000000"/>
          <w:sz w:val="24"/>
          <w:szCs w:val="24"/>
          <w:bdr w:val="none" w:sz="0" w:space="0" w:color="auto" w:frame="1"/>
        </w:rPr>
        <w:t>accessingFTP</w:t>
      </w:r>
      <w:proofErr w:type="spellEnd"/>
      <w:r w:rsidRPr="008A74BC">
        <w:rPr>
          <w:rFonts w:ascii="Comic Sans MS" w:eastAsia="Times New Roman" w:hAnsi="Comic Sans MS" w:cs="Helvetica"/>
          <w:color w:val="000000"/>
          <w:sz w:val="24"/>
          <w:szCs w:val="24"/>
          <w:bdr w:val="none" w:sz="0" w:space="0" w:color="auto" w:frame="1"/>
        </w:rPr>
        <w:t xml:space="preserve"> and database servers.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2.3.4</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HTML and CSS</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Hypertext Markup Language (HTML) is based on the Standard Generalized Language (SGML). </w:t>
      </w:r>
      <w:proofErr w:type="spellStart"/>
      <w:proofErr w:type="gramStart"/>
      <w:r w:rsidRPr="008A74BC">
        <w:rPr>
          <w:rFonts w:ascii="Comic Sans MS" w:eastAsia="Times New Roman" w:hAnsi="Comic Sans MS" w:cs="Helvetica"/>
          <w:color w:val="000000"/>
          <w:sz w:val="24"/>
          <w:szCs w:val="24"/>
          <w:bdr w:val="none" w:sz="0" w:space="0" w:color="auto" w:frame="1"/>
        </w:rPr>
        <w:t>HTMLis</w:t>
      </w:r>
      <w:proofErr w:type="spellEnd"/>
      <w:r w:rsidRPr="008A74BC">
        <w:rPr>
          <w:rFonts w:ascii="Comic Sans MS" w:eastAsia="Times New Roman" w:hAnsi="Comic Sans MS" w:cs="Helvetica"/>
          <w:color w:val="000000"/>
          <w:sz w:val="24"/>
          <w:szCs w:val="24"/>
          <w:bdr w:val="none" w:sz="0" w:space="0" w:color="auto" w:frame="1"/>
        </w:rPr>
        <w:t xml:space="preserve"> a language for describing the structure of a document, not its presentation.</w:t>
      </w:r>
      <w:proofErr w:type="gramEnd"/>
      <w:r w:rsidRPr="008A74BC">
        <w:rPr>
          <w:rFonts w:ascii="Comic Sans MS" w:eastAsia="Times New Roman" w:hAnsi="Comic Sans MS" w:cs="Helvetica"/>
          <w:color w:val="000000"/>
          <w:sz w:val="24"/>
          <w:szCs w:val="24"/>
          <w:bdr w:val="none" w:sz="0" w:space="0" w:color="auto" w:frame="1"/>
        </w:rPr>
        <w:t xml:space="preserve"> HTML defines a set </w:t>
      </w:r>
      <w:proofErr w:type="spellStart"/>
      <w:r w:rsidRPr="008A74BC">
        <w:rPr>
          <w:rFonts w:ascii="Comic Sans MS" w:eastAsia="Times New Roman" w:hAnsi="Comic Sans MS" w:cs="Helvetica"/>
          <w:color w:val="000000"/>
          <w:sz w:val="24"/>
          <w:szCs w:val="24"/>
          <w:bdr w:val="none" w:sz="0" w:space="0" w:color="auto" w:frame="1"/>
        </w:rPr>
        <w:t>ofcommon</w:t>
      </w:r>
      <w:proofErr w:type="spellEnd"/>
      <w:r w:rsidRPr="008A74BC">
        <w:rPr>
          <w:rFonts w:ascii="Comic Sans MS" w:eastAsia="Times New Roman" w:hAnsi="Comic Sans MS" w:cs="Helvetica"/>
          <w:color w:val="000000"/>
          <w:sz w:val="24"/>
          <w:szCs w:val="24"/>
          <w:bdr w:val="none" w:sz="0" w:space="0" w:color="auto" w:frame="1"/>
        </w:rPr>
        <w:t xml:space="preserve"> styles for web pages: headings, paragraphs, lists and tables. HTML provides a means </w:t>
      </w:r>
      <w:proofErr w:type="spellStart"/>
      <w:r w:rsidRPr="008A74BC">
        <w:rPr>
          <w:rFonts w:ascii="Comic Sans MS" w:eastAsia="Times New Roman" w:hAnsi="Comic Sans MS" w:cs="Helvetica"/>
          <w:color w:val="000000"/>
          <w:sz w:val="24"/>
          <w:szCs w:val="24"/>
          <w:bdr w:val="none" w:sz="0" w:space="0" w:color="auto" w:frame="1"/>
        </w:rPr>
        <w:t>bywhich</w:t>
      </w:r>
      <w:proofErr w:type="spellEnd"/>
      <w:r w:rsidRPr="008A74BC">
        <w:rPr>
          <w:rFonts w:ascii="Comic Sans MS" w:eastAsia="Times New Roman" w:hAnsi="Comic Sans MS" w:cs="Helvetica"/>
          <w:color w:val="000000"/>
          <w:sz w:val="24"/>
          <w:szCs w:val="24"/>
          <w:bdr w:val="none" w:sz="0" w:space="0" w:color="auto" w:frame="1"/>
        </w:rPr>
        <w:t xml:space="preserve"> a documents main content can be annotated with various kinds of meta-data and </w:t>
      </w:r>
      <w:proofErr w:type="spellStart"/>
      <w:r w:rsidRPr="008A74BC">
        <w:rPr>
          <w:rFonts w:ascii="Comic Sans MS" w:eastAsia="Times New Roman" w:hAnsi="Comic Sans MS" w:cs="Helvetica"/>
          <w:color w:val="000000"/>
          <w:sz w:val="24"/>
          <w:szCs w:val="24"/>
          <w:bdr w:val="none" w:sz="0" w:space="0" w:color="auto" w:frame="1"/>
        </w:rPr>
        <w:t>renderinghints</w:t>
      </w:r>
      <w:proofErr w:type="spellEnd"/>
      <w:r w:rsidRPr="008A74BC">
        <w:rPr>
          <w:rFonts w:ascii="Comic Sans MS" w:eastAsia="Times New Roman" w:hAnsi="Comic Sans MS" w:cs="Helvetica"/>
          <w:color w:val="000000"/>
          <w:sz w:val="24"/>
          <w:szCs w:val="24"/>
          <w:bdr w:val="none" w:sz="0" w:space="0" w:color="auto" w:frame="1"/>
        </w:rPr>
        <w:t xml:space="preserve">. Adobe Dreamweaver is the leading software tools for editing HTML. Content and </w:t>
      </w:r>
      <w:proofErr w:type="spellStart"/>
      <w:r w:rsidRPr="008A74BC">
        <w:rPr>
          <w:rFonts w:ascii="Comic Sans MS" w:eastAsia="Times New Roman" w:hAnsi="Comic Sans MS" w:cs="Helvetica"/>
          <w:color w:val="000000"/>
          <w:sz w:val="24"/>
          <w:szCs w:val="24"/>
          <w:bdr w:val="none" w:sz="0" w:space="0" w:color="auto" w:frame="1"/>
        </w:rPr>
        <w:t>presentationcan</w:t>
      </w:r>
      <w:proofErr w:type="spellEnd"/>
      <w:r w:rsidRPr="008A74BC">
        <w:rPr>
          <w:rFonts w:ascii="Comic Sans MS" w:eastAsia="Times New Roman" w:hAnsi="Comic Sans MS" w:cs="Helvetica"/>
          <w:color w:val="000000"/>
          <w:sz w:val="24"/>
          <w:szCs w:val="24"/>
          <w:bdr w:val="none" w:sz="0" w:space="0" w:color="auto" w:frame="1"/>
        </w:rPr>
        <w:t xml:space="preserve"> be combined using server side scripting languages like PHP and ASP.Net to make the final HTML.3.4 Chosen Web Application Technologies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t> </w:t>
      </w: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r w:rsidRPr="008A74BC">
        <w:rPr>
          <w:rFonts w:ascii="Comic Sans MS" w:eastAsia="Times New Roman" w:hAnsi="Comic Sans MS" w:cs="Helvetica"/>
          <w:color w:val="000000"/>
          <w:sz w:val="24"/>
          <w:szCs w:val="24"/>
          <w:bdr w:val="none" w:sz="0" w:space="0" w:color="auto" w:frame="1"/>
        </w:rPr>
        <w:t>10</w:t>
      </w: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p>
    <w:p w:rsidR="008A74BC" w:rsidRPr="008A74BC" w:rsidRDefault="008A74BC" w:rsidP="008A74BC">
      <w:pPr>
        <w:shd w:val="clear" w:color="auto" w:fill="F1F1F1"/>
        <w:spacing w:after="150" w:line="240" w:lineRule="auto"/>
        <w:rPr>
          <w:rFonts w:ascii="Comic Sans MS" w:eastAsia="Times New Roman" w:hAnsi="Comic Sans MS" w:cs="Helvetica"/>
          <w:color w:val="000000"/>
          <w:sz w:val="24"/>
          <w:szCs w:val="24"/>
          <w:bdr w:val="none" w:sz="0" w:space="0" w:color="auto" w:frame="1"/>
        </w:rPr>
      </w:pP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b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12</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3</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SYSTEM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ANALYSIS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AND</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DESIGN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3.1</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I</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NTRODUCTION</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Following the literature review, background information and correlative knowledge regarding </w:t>
      </w:r>
      <w:proofErr w:type="spellStart"/>
      <w:r w:rsidRPr="008A74BC">
        <w:rPr>
          <w:rFonts w:ascii="Comic Sans MS" w:eastAsia="Times New Roman" w:hAnsi="Comic Sans MS" w:cs="Helvetica"/>
          <w:color w:val="000000"/>
          <w:sz w:val="24"/>
          <w:szCs w:val="24"/>
          <w:bdr w:val="none" w:sz="0" w:space="0" w:color="auto" w:frame="1"/>
        </w:rPr>
        <w:t>thisresearch</w:t>
      </w:r>
      <w:proofErr w:type="spellEnd"/>
      <w:r w:rsidRPr="008A74BC">
        <w:rPr>
          <w:rFonts w:ascii="Comic Sans MS" w:eastAsia="Times New Roman" w:hAnsi="Comic Sans MS" w:cs="Helvetica"/>
          <w:color w:val="000000"/>
          <w:sz w:val="24"/>
          <w:szCs w:val="24"/>
          <w:bdr w:val="none" w:sz="0" w:space="0" w:color="auto" w:frame="1"/>
        </w:rPr>
        <w:t xml:space="preserve"> project follows. In the first part of this chapter, the demand and requirements of </w:t>
      </w:r>
      <w:proofErr w:type="spellStart"/>
      <w:r w:rsidRPr="008A74BC">
        <w:rPr>
          <w:rFonts w:ascii="Comic Sans MS" w:eastAsia="Times New Roman" w:hAnsi="Comic Sans MS" w:cs="Helvetica"/>
          <w:color w:val="000000"/>
          <w:sz w:val="24"/>
          <w:szCs w:val="24"/>
          <w:bdr w:val="none" w:sz="0" w:space="0" w:color="auto" w:frame="1"/>
        </w:rPr>
        <w:t>theproposed</w:t>
      </w:r>
      <w:proofErr w:type="spellEnd"/>
      <w:r w:rsidRPr="008A74BC">
        <w:rPr>
          <w:rFonts w:ascii="Comic Sans MS" w:eastAsia="Times New Roman" w:hAnsi="Comic Sans MS" w:cs="Helvetica"/>
          <w:color w:val="000000"/>
          <w:sz w:val="24"/>
          <w:szCs w:val="24"/>
          <w:bdr w:val="none" w:sz="0" w:space="0" w:color="auto" w:frame="1"/>
        </w:rPr>
        <w:t xml:space="preserve"> system are discussed and analyzed through dataflow diagrams, the entity relations </w:t>
      </w:r>
      <w:proofErr w:type="spellStart"/>
      <w:r w:rsidRPr="008A74BC">
        <w:rPr>
          <w:rFonts w:ascii="Comic Sans MS" w:eastAsia="Times New Roman" w:hAnsi="Comic Sans MS" w:cs="Helvetica"/>
          <w:color w:val="000000"/>
          <w:sz w:val="24"/>
          <w:szCs w:val="24"/>
          <w:bdr w:val="none" w:sz="0" w:space="0" w:color="auto" w:frame="1"/>
        </w:rPr>
        <w:t>modeland</w:t>
      </w:r>
      <w:proofErr w:type="spellEnd"/>
      <w:r w:rsidRPr="008A74BC">
        <w:rPr>
          <w:rFonts w:ascii="Comic Sans MS" w:eastAsia="Times New Roman" w:hAnsi="Comic Sans MS" w:cs="Helvetica"/>
          <w:color w:val="000000"/>
          <w:sz w:val="24"/>
          <w:szCs w:val="24"/>
          <w:bdr w:val="none" w:sz="0" w:space="0" w:color="auto" w:frame="1"/>
        </w:rPr>
        <w:t xml:space="preserve"> the data dictionary. According to this analysis, the specification of the system is defined.</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3.2</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R</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EQUIREMENT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A</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pacing w:val="-15"/>
          <w:sz w:val="24"/>
          <w:szCs w:val="24"/>
          <w:bdr w:val="none" w:sz="0" w:space="0" w:color="auto" w:frame="1"/>
        </w:rPr>
        <w:t>NALYSIS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The requirement analysis stage of a software engineering project involves collecting and </w:t>
      </w:r>
      <w:proofErr w:type="spellStart"/>
      <w:r w:rsidRPr="008A74BC">
        <w:rPr>
          <w:rFonts w:ascii="Comic Sans MS" w:eastAsia="Times New Roman" w:hAnsi="Comic Sans MS" w:cs="Helvetica"/>
          <w:color w:val="000000"/>
          <w:sz w:val="24"/>
          <w:szCs w:val="24"/>
          <w:bdr w:val="none" w:sz="0" w:space="0" w:color="auto" w:frame="1"/>
        </w:rPr>
        <w:t>analyzinginformation</w:t>
      </w:r>
      <w:proofErr w:type="spellEnd"/>
      <w:r w:rsidRPr="008A74BC">
        <w:rPr>
          <w:rFonts w:ascii="Comic Sans MS" w:eastAsia="Times New Roman" w:hAnsi="Comic Sans MS" w:cs="Helvetica"/>
          <w:color w:val="000000"/>
          <w:sz w:val="24"/>
          <w:szCs w:val="24"/>
          <w:bdr w:val="none" w:sz="0" w:space="0" w:color="auto" w:frame="1"/>
        </w:rPr>
        <w:t xml:space="preserve"> about the part of the organization that is supported by the application. This </w:t>
      </w:r>
      <w:proofErr w:type="spellStart"/>
      <w:r w:rsidRPr="008A74BC">
        <w:rPr>
          <w:rFonts w:ascii="Comic Sans MS" w:eastAsia="Times New Roman" w:hAnsi="Comic Sans MS" w:cs="Helvetica"/>
          <w:color w:val="000000"/>
          <w:sz w:val="24"/>
          <w:szCs w:val="24"/>
          <w:bdr w:val="none" w:sz="0" w:space="0" w:color="auto" w:frame="1"/>
        </w:rPr>
        <w:t>informationis</w:t>
      </w:r>
      <w:proofErr w:type="spellEnd"/>
      <w:r w:rsidRPr="008A74BC">
        <w:rPr>
          <w:rFonts w:ascii="Comic Sans MS" w:eastAsia="Times New Roman" w:hAnsi="Comic Sans MS" w:cs="Helvetica"/>
          <w:color w:val="000000"/>
          <w:sz w:val="24"/>
          <w:szCs w:val="24"/>
          <w:bdr w:val="none" w:sz="0" w:space="0" w:color="auto" w:frame="1"/>
        </w:rPr>
        <w:t xml:space="preserve"> then used to identify the users' requirement of the new system.</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3.2.1</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Requirements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The requirements of the Web-based management information system are to develop:</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lastRenderedPageBreak/>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A web based front end for entering employee and all payroll related details </w:t>
      </w:r>
      <w:proofErr w:type="spellStart"/>
      <w:r w:rsidRPr="008A74BC">
        <w:rPr>
          <w:rFonts w:ascii="Comic Sans MS" w:eastAsia="Times New Roman" w:hAnsi="Comic Sans MS" w:cs="Helvetica"/>
          <w:color w:val="000000"/>
          <w:sz w:val="24"/>
          <w:szCs w:val="24"/>
          <w:bdr w:val="none" w:sz="0" w:space="0" w:color="auto" w:frame="1"/>
        </w:rPr>
        <w:t>includingmaintaining</w:t>
      </w:r>
      <w:proofErr w:type="spellEnd"/>
      <w:r w:rsidRPr="008A74BC">
        <w:rPr>
          <w:rFonts w:ascii="Comic Sans MS" w:eastAsia="Times New Roman" w:hAnsi="Comic Sans MS" w:cs="Helvetica"/>
          <w:color w:val="000000"/>
          <w:sz w:val="24"/>
          <w:szCs w:val="24"/>
          <w:bdr w:val="none" w:sz="0" w:space="0" w:color="auto" w:frame="1"/>
        </w:rPr>
        <w:t xml:space="preserve"> allowances (conveyance, festival), Deductions, overloads details for </w:t>
      </w:r>
      <w:proofErr w:type="spellStart"/>
      <w:r w:rsidRPr="008A74BC">
        <w:rPr>
          <w:rFonts w:ascii="Comic Sans MS" w:eastAsia="Times New Roman" w:hAnsi="Comic Sans MS" w:cs="Helvetica"/>
          <w:color w:val="000000"/>
          <w:sz w:val="24"/>
          <w:szCs w:val="24"/>
          <w:bdr w:val="none" w:sz="0" w:space="0" w:color="auto" w:frame="1"/>
        </w:rPr>
        <w:t>theemployees</w:t>
      </w:r>
      <w:proofErr w:type="spellEnd"/>
      <w:r w:rsidRPr="008A74BC">
        <w:rPr>
          <w:rFonts w:ascii="Comic Sans MS" w:eastAsia="Times New Roman" w:hAnsi="Comic Sans MS" w:cs="Helvetica"/>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A web based front end for calculating and print the salary information of all the employees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proofErr w:type="gramStart"/>
      <w:r w:rsidRPr="008A74BC">
        <w:rPr>
          <w:rFonts w:ascii="Comic Sans MS" w:eastAsia="Times New Roman" w:hAnsi="Comic Sans MS" w:cs="Helvetica"/>
          <w:color w:val="000000"/>
          <w:sz w:val="24"/>
          <w:szCs w:val="24"/>
          <w:bdr w:val="none" w:sz="0" w:space="0" w:color="auto" w:frame="1"/>
        </w:rPr>
        <w:t>of</w:t>
      </w:r>
      <w:proofErr w:type="gramEnd"/>
      <w:r w:rsidRPr="008A74BC">
        <w:rPr>
          <w:rFonts w:ascii="Comic Sans MS" w:eastAsia="Times New Roman" w:hAnsi="Comic Sans MS" w:cs="Helvetica"/>
          <w:color w:val="000000"/>
          <w:sz w:val="24"/>
          <w:szCs w:val="24"/>
          <w:bdr w:val="none" w:sz="0" w:space="0" w:color="auto" w:frame="1"/>
        </w:rPr>
        <w:t xml:space="preserve"> The People’s University of Bangladesh.</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A facility to produce summary information (i.e. report) of payroll related activities.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3.2.2</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Arial" w:eastAsia="Times New Roman" w:hAnsi="Arial" w:cs="Arial"/>
          <w:color w:val="000000"/>
          <w:sz w:val="24"/>
          <w:szCs w:val="24"/>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Other Requirements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 xml:space="preserve">The system must be developed to suit the particular needs of a user-friendly environment. </w:t>
      </w:r>
      <w:proofErr w:type="spellStart"/>
      <w:r w:rsidRPr="008A74BC">
        <w:rPr>
          <w:rFonts w:ascii="Comic Sans MS" w:eastAsia="Times New Roman" w:hAnsi="Comic Sans MS" w:cs="Helvetica"/>
          <w:color w:val="000000"/>
          <w:sz w:val="24"/>
          <w:szCs w:val="24"/>
          <w:bdr w:val="none" w:sz="0" w:space="0" w:color="auto" w:frame="1"/>
        </w:rPr>
        <w:t>Thismeans</w:t>
      </w:r>
      <w:proofErr w:type="spellEnd"/>
      <w:r w:rsidRPr="008A74BC">
        <w:rPr>
          <w:rFonts w:ascii="Comic Sans MS" w:eastAsia="Times New Roman" w:hAnsi="Comic Sans MS" w:cs="Helvetica"/>
          <w:color w:val="000000"/>
          <w:sz w:val="24"/>
          <w:szCs w:val="24"/>
          <w:bdr w:val="none" w:sz="0" w:space="0" w:color="auto" w:frame="1"/>
        </w:rPr>
        <w:t xml:space="preserve"> that the system must accommodate </w:t>
      </w:r>
      <w:proofErr w:type="gramStart"/>
      <w:r w:rsidRPr="008A74BC">
        <w:rPr>
          <w:rFonts w:ascii="Comic Sans MS" w:eastAsia="Times New Roman" w:hAnsi="Comic Sans MS" w:cs="Helvetica"/>
          <w:color w:val="000000"/>
          <w:sz w:val="24"/>
          <w:szCs w:val="24"/>
          <w:bdr w:val="none" w:sz="0" w:space="0" w:color="auto" w:frame="1"/>
        </w:rPr>
        <w:t>a clearly</w:t>
      </w:r>
      <w:proofErr w:type="gramEnd"/>
      <w:r w:rsidRPr="008A74BC">
        <w:rPr>
          <w:rFonts w:ascii="Comic Sans MS" w:eastAsia="Times New Roman" w:hAnsi="Comic Sans MS" w:cs="Helvetica"/>
          <w:color w:val="000000"/>
          <w:sz w:val="24"/>
          <w:szCs w:val="24"/>
          <w:bdr w:val="none" w:sz="0" w:space="0" w:color="auto" w:frame="1"/>
        </w:rPr>
        <w:t xml:space="preserve"> understandable user interface as well as </w:t>
      </w:r>
      <w:proofErr w:type="spellStart"/>
      <w:r w:rsidRPr="008A74BC">
        <w:rPr>
          <w:rFonts w:ascii="Comic Sans MS" w:eastAsia="Times New Roman" w:hAnsi="Comic Sans MS" w:cs="Helvetica"/>
          <w:color w:val="000000"/>
          <w:sz w:val="24"/>
          <w:szCs w:val="24"/>
          <w:bdr w:val="none" w:sz="0" w:space="0" w:color="auto" w:frame="1"/>
        </w:rPr>
        <w:t>clearonline</w:t>
      </w:r>
      <w:proofErr w:type="spellEnd"/>
      <w:r w:rsidRPr="008A74BC">
        <w:rPr>
          <w:rFonts w:ascii="Comic Sans MS" w:eastAsia="Times New Roman" w:hAnsi="Comic Sans MS" w:cs="Helvetica"/>
          <w:color w:val="000000"/>
          <w:sz w:val="24"/>
          <w:szCs w:val="24"/>
          <w:bdr w:val="none" w:sz="0" w:space="0" w:color="auto" w:frame="1"/>
        </w:rPr>
        <w:t xml:space="preserve"> help documentation at any stage of the user interaction with the system. </w:t>
      </w:r>
      <w:proofErr w:type="gramStart"/>
      <w:r w:rsidRPr="008A74BC">
        <w:rPr>
          <w:rFonts w:ascii="Comic Sans MS" w:eastAsia="Times New Roman" w:hAnsi="Comic Sans MS" w:cs="Helvetica"/>
          <w:color w:val="000000"/>
          <w:sz w:val="24"/>
          <w:szCs w:val="24"/>
          <w:bdr w:val="none" w:sz="0" w:space="0" w:color="auto" w:frame="1"/>
        </w:rPr>
        <w:t>A fast</w:t>
      </w:r>
      <w:proofErr w:type="gramEnd"/>
      <w:r w:rsidRPr="008A74BC">
        <w:rPr>
          <w:rFonts w:ascii="Comic Sans MS" w:eastAsia="Times New Roman" w:hAnsi="Comic Sans MS" w:cs="Helvetica"/>
          <w:color w:val="000000"/>
          <w:sz w:val="24"/>
          <w:szCs w:val="24"/>
          <w:bdr w:val="none" w:sz="0" w:space="0" w:color="auto" w:frame="1"/>
        </w:rPr>
        <w:t xml:space="preserve"> response </w:t>
      </w:r>
      <w:proofErr w:type="spellStart"/>
      <w:r w:rsidRPr="008A74BC">
        <w:rPr>
          <w:rFonts w:ascii="Comic Sans MS" w:eastAsia="Times New Roman" w:hAnsi="Comic Sans MS" w:cs="Helvetica"/>
          <w:color w:val="000000"/>
          <w:sz w:val="24"/>
          <w:szCs w:val="24"/>
          <w:bdr w:val="none" w:sz="0" w:space="0" w:color="auto" w:frame="1"/>
        </w:rPr>
        <w:t>timein</w:t>
      </w:r>
      <w:proofErr w:type="spellEnd"/>
      <w:r w:rsidRPr="008A74BC">
        <w:rPr>
          <w:rFonts w:ascii="Comic Sans MS" w:eastAsia="Times New Roman" w:hAnsi="Comic Sans MS" w:cs="Helvetica"/>
          <w:color w:val="000000"/>
          <w:sz w:val="24"/>
          <w:szCs w:val="24"/>
          <w:bdr w:val="none" w:sz="0" w:space="0" w:color="auto" w:frame="1"/>
        </w:rPr>
        <w:t xml:space="preserve"> obtaining and providing information to the system may also prove to be a significant advantage. </w:t>
      </w:r>
      <w:proofErr w:type="spellStart"/>
      <w:r w:rsidRPr="008A74BC">
        <w:rPr>
          <w:rFonts w:ascii="Comic Sans MS" w:eastAsia="Times New Roman" w:hAnsi="Comic Sans MS" w:cs="Helvetica"/>
          <w:color w:val="000000"/>
          <w:sz w:val="24"/>
          <w:szCs w:val="24"/>
          <w:bdr w:val="none" w:sz="0" w:space="0" w:color="auto" w:frame="1"/>
        </w:rPr>
        <w:t>Inaddition</w:t>
      </w:r>
      <w:proofErr w:type="spellEnd"/>
      <w:r w:rsidRPr="008A74BC">
        <w:rPr>
          <w:rFonts w:ascii="Comic Sans MS" w:eastAsia="Times New Roman" w:hAnsi="Comic Sans MS" w:cs="Helvetica"/>
          <w:color w:val="000000"/>
          <w:sz w:val="24"/>
          <w:szCs w:val="24"/>
          <w:bdr w:val="none" w:sz="0" w:space="0" w:color="auto" w:frame="1"/>
        </w:rPr>
        <w:t xml:space="preserve"> to these requirements, the system should also embrace the following requirements:</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b/>
          <w:bCs/>
          <w:color w:val="000000"/>
          <w:sz w:val="24"/>
          <w:szCs w:val="24"/>
          <w:bdr w:val="none" w:sz="0" w:space="0" w:color="auto" w:frame="1"/>
        </w:rPr>
        <w:t>Security:</w:t>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Comic Sans MS" w:eastAsia="Times New Roman" w:hAnsi="Comic Sans MS" w:cs="Helvetica"/>
          <w:color w:val="000000"/>
          <w:sz w:val="24"/>
          <w:szCs w:val="24"/>
          <w:bdr w:val="none" w:sz="0" w:space="0" w:color="auto" w:frame="1"/>
        </w:rPr>
        <w:t>Each user is required to log in. The system should log staff that has been assigned usernames and passwords. The system should be designed to make it impossible for anybody to logon</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r w:rsidRPr="008A74BC">
        <w:rPr>
          <w:rFonts w:ascii="Helvetica" w:eastAsia="Times New Roman" w:hAnsi="Helvetica" w:cs="Helvetica"/>
          <w:noProof/>
          <w:color w:val="000000"/>
          <w:sz w:val="24"/>
          <w:szCs w:val="24"/>
        </w:rPr>
        <w:drawing>
          <wp:inline distT="0" distB="0" distL="0" distR="0" wp14:anchorId="53D7D5FD" wp14:editId="1A3922F4">
            <wp:extent cx="6567170" cy="50165"/>
            <wp:effectExtent l="0" t="0" r="5080" b="6985"/>
            <wp:docPr id="11" name="Picture 11" descr="https://html1-f.scribdassets.com/4mng0mnzk043lab7/images/23-8dc799c7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tml1-f.scribdassets.com/4mng0mnzk043lab7/images/23-8dc799c7a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7170" cy="50165"/>
                    </a:xfrm>
                    <a:prstGeom prst="rect">
                      <a:avLst/>
                    </a:prstGeom>
                    <a:noFill/>
                    <a:ln>
                      <a:noFill/>
                    </a:ln>
                  </pic:spPr>
                </pic:pic>
              </a:graphicData>
            </a:graphic>
          </wp:inline>
        </w:drawing>
      </w:r>
      <w:r w:rsidRPr="008A74BC">
        <w:rPr>
          <w:rFonts w:ascii="Helvetica" w:eastAsia="Times New Roman" w:hAnsi="Helvetica" w:cs="Helvetica"/>
          <w:noProof/>
          <w:color w:val="000000"/>
          <w:sz w:val="24"/>
          <w:szCs w:val="24"/>
        </w:rPr>
        <w:drawing>
          <wp:inline distT="0" distB="0" distL="0" distR="0" wp14:anchorId="1CFEAE87" wp14:editId="717A3A3F">
            <wp:extent cx="6567170" cy="50165"/>
            <wp:effectExtent l="0" t="0" r="5080" b="6985"/>
            <wp:docPr id="10" name="Picture 10" descr="https://html1-f.scribdassets.com/4mng0mnzk043lab7/images/23-8dc799c7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tml1-f.scribdassets.com/4mng0mnzk043lab7/images/23-8dc799c7a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7170" cy="50165"/>
                    </a:xfrm>
                    <a:prstGeom prst="rect">
                      <a:avLst/>
                    </a:prstGeom>
                    <a:noFill/>
                    <a:ln>
                      <a:noFill/>
                    </a:ln>
                  </pic:spPr>
                </pic:pic>
              </a:graphicData>
            </a:graphic>
          </wp:inline>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4"/>
          <w:szCs w:val="24"/>
        </w:rPr>
      </w:pPr>
      <w:r w:rsidRPr="008A74BC">
        <w:rPr>
          <w:rFonts w:ascii="Helvetica" w:eastAsia="Times New Roman" w:hAnsi="Helvetica" w:cs="Helvetica"/>
          <w:color w:val="000000"/>
          <w:sz w:val="24"/>
          <w:szCs w:val="24"/>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proofErr w:type="gramStart"/>
      <w:r w:rsidRPr="008A74BC">
        <w:rPr>
          <w:rFonts w:ascii="Comic Sans MS" w:eastAsia="Times New Roman" w:hAnsi="Comic Sans MS" w:cs="Helvetica"/>
          <w:color w:val="000000"/>
          <w:sz w:val="24"/>
          <w:szCs w:val="24"/>
          <w:bdr w:val="none" w:sz="0" w:space="0" w:color="auto" w:frame="1"/>
        </w:rPr>
        <w:t>13without</w:t>
      </w:r>
      <w:r w:rsidRPr="008A74BC">
        <w:rPr>
          <w:rFonts w:ascii="Comic Sans MS" w:eastAsia="Times New Roman" w:hAnsi="Comic Sans MS" w:cs="Helvetica"/>
          <w:color w:val="000000"/>
          <w:sz w:val="28"/>
          <w:szCs w:val="28"/>
          <w:bdr w:val="none" w:sz="0" w:space="0" w:color="auto" w:frame="1"/>
        </w:rPr>
        <w:t xml:space="preserve"> a valid username and password.</w:t>
      </w:r>
      <w:proofErr w:type="gramEnd"/>
      <w:r w:rsidRPr="008A74BC">
        <w:rPr>
          <w:rFonts w:ascii="Comic Sans MS" w:eastAsia="Times New Roman" w:hAnsi="Comic Sans MS" w:cs="Helvetica"/>
          <w:color w:val="000000"/>
          <w:sz w:val="28"/>
          <w:szCs w:val="28"/>
          <w:bdr w:val="none" w:sz="0" w:space="0" w:color="auto" w:frame="1"/>
        </w:rPr>
        <w:t xml:space="preserve"> Data encryption should be employed to keep the user </w:t>
      </w:r>
      <w:proofErr w:type="spellStart"/>
      <w:r w:rsidRPr="008A74BC">
        <w:rPr>
          <w:rFonts w:ascii="Comic Sans MS" w:eastAsia="Times New Roman" w:hAnsi="Comic Sans MS" w:cs="Helvetica"/>
          <w:color w:val="000000"/>
          <w:sz w:val="28"/>
          <w:szCs w:val="28"/>
          <w:bdr w:val="none" w:sz="0" w:space="0" w:color="auto" w:frame="1"/>
        </w:rPr>
        <w:t>loginname</w:t>
      </w:r>
      <w:proofErr w:type="spellEnd"/>
      <w:r w:rsidRPr="008A74BC">
        <w:rPr>
          <w:rFonts w:ascii="Comic Sans MS" w:eastAsia="Times New Roman" w:hAnsi="Comic Sans MS" w:cs="Helvetica"/>
          <w:color w:val="000000"/>
          <w:sz w:val="28"/>
          <w:szCs w:val="28"/>
          <w:bdr w:val="none" w:sz="0" w:space="0" w:color="auto" w:frame="1"/>
        </w:rPr>
        <w:t xml:space="preserve"> and password secret.</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Reliability:</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The system would be used by the accounting section of</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The People’s University of</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xml:space="preserve">Bangladesh. Since this application is subject to process monetary matters, this should must </w:t>
      </w:r>
      <w:proofErr w:type="spellStart"/>
      <w:r w:rsidRPr="008A74BC">
        <w:rPr>
          <w:rFonts w:ascii="Comic Sans MS" w:eastAsia="Times New Roman" w:hAnsi="Comic Sans MS" w:cs="Helvetica"/>
          <w:color w:val="000000"/>
          <w:sz w:val="28"/>
          <w:szCs w:val="28"/>
          <w:bdr w:val="none" w:sz="0" w:space="0" w:color="auto" w:frame="1"/>
        </w:rPr>
        <w:t>bereliable</w:t>
      </w:r>
      <w:proofErr w:type="spellEnd"/>
      <w:r w:rsidRPr="008A74BC">
        <w:rPr>
          <w:rFonts w:ascii="Comic Sans MS" w:eastAsia="Times New Roman" w:hAnsi="Comic Sans MS" w:cs="Helvetica"/>
          <w:color w:val="000000"/>
          <w:sz w:val="28"/>
          <w:szCs w:val="28"/>
          <w:bdr w:val="none" w:sz="0" w:space="0" w:color="auto" w:frame="1"/>
        </w:rPr>
        <w:t xml:space="preserve"> to the users of this application.</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pacing w:val="-15"/>
          <w:sz w:val="28"/>
          <w:szCs w:val="28"/>
          <w:bdr w:val="none" w:sz="0" w:space="0" w:color="auto" w:frame="1"/>
        </w:rPr>
        <w:t>Ease of Use: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lastRenderedPageBreak/>
        <w:t xml:space="preserve">The views and operations should be easy to use and intuitive. Documentation should </w:t>
      </w:r>
      <w:proofErr w:type="spellStart"/>
      <w:r w:rsidRPr="008A74BC">
        <w:rPr>
          <w:rFonts w:ascii="Comic Sans MS" w:eastAsia="Times New Roman" w:hAnsi="Comic Sans MS" w:cs="Helvetica"/>
          <w:color w:val="000000"/>
          <w:sz w:val="28"/>
          <w:szCs w:val="28"/>
          <w:bdr w:val="none" w:sz="0" w:space="0" w:color="auto" w:frame="1"/>
        </w:rPr>
        <w:t>beprovided</w:t>
      </w:r>
      <w:proofErr w:type="spellEnd"/>
      <w:r w:rsidRPr="008A74BC">
        <w:rPr>
          <w:rFonts w:ascii="Comic Sans MS" w:eastAsia="Times New Roman" w:hAnsi="Comic Sans MS" w:cs="Helvetica"/>
          <w:color w:val="000000"/>
          <w:sz w:val="28"/>
          <w:szCs w:val="28"/>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pacing w:val="-15"/>
          <w:sz w:val="28"/>
          <w:szCs w:val="28"/>
          <w:bdr w:val="none" w:sz="0" w:space="0" w:color="auto" w:frame="1"/>
        </w:rPr>
        <w:t>Performance: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The system should have a quick response time.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pacing w:val="-15"/>
          <w:sz w:val="28"/>
          <w:szCs w:val="28"/>
          <w:bdr w:val="none" w:sz="0" w:space="0" w:color="auto" w:frame="1"/>
        </w:rPr>
        <w:t>System and Browser compatibility Testing:</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xml:space="preserve">The system should be accessible on the most of </w:t>
      </w:r>
      <w:proofErr w:type="spellStart"/>
      <w:r w:rsidRPr="008A74BC">
        <w:rPr>
          <w:rFonts w:ascii="Comic Sans MS" w:eastAsia="Times New Roman" w:hAnsi="Comic Sans MS" w:cs="Helvetica"/>
          <w:color w:val="000000"/>
          <w:sz w:val="28"/>
          <w:szCs w:val="28"/>
          <w:bdr w:val="none" w:sz="0" w:space="0" w:color="auto" w:frame="1"/>
        </w:rPr>
        <w:t>themodern</w:t>
      </w:r>
      <w:proofErr w:type="spellEnd"/>
      <w:r w:rsidRPr="008A74BC">
        <w:rPr>
          <w:rFonts w:ascii="Comic Sans MS" w:eastAsia="Times New Roman" w:hAnsi="Comic Sans MS" w:cs="Helvetica"/>
          <w:color w:val="000000"/>
          <w:sz w:val="28"/>
          <w:szCs w:val="28"/>
          <w:bdr w:val="none" w:sz="0" w:space="0" w:color="auto" w:frame="1"/>
        </w:rPr>
        <w:t xml:space="preserve"> browsers.</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pacing w:val="-15"/>
          <w:sz w:val="28"/>
          <w:szCs w:val="28"/>
          <w:bdr w:val="none" w:sz="0" w:space="0" w:color="auto" w:frame="1"/>
        </w:rPr>
        <w:t>System requirements:</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xml:space="preserve">This system would be designed to run on a minimum hardware </w:t>
      </w:r>
      <w:proofErr w:type="spellStart"/>
      <w:r w:rsidRPr="008A74BC">
        <w:rPr>
          <w:rFonts w:ascii="Comic Sans MS" w:eastAsia="Times New Roman" w:hAnsi="Comic Sans MS" w:cs="Helvetica"/>
          <w:color w:val="000000"/>
          <w:sz w:val="28"/>
          <w:szCs w:val="28"/>
          <w:bdr w:val="none" w:sz="0" w:space="0" w:color="auto" w:frame="1"/>
        </w:rPr>
        <w:t>configurationlike</w:t>
      </w:r>
      <w:proofErr w:type="spellEnd"/>
      <w:r w:rsidRPr="008A74BC">
        <w:rPr>
          <w:rFonts w:ascii="Comic Sans MS" w:eastAsia="Times New Roman" w:hAnsi="Comic Sans MS" w:cs="Helvetica"/>
          <w:color w:val="000000"/>
          <w:sz w:val="28"/>
          <w:szCs w:val="28"/>
          <w:bdr w:val="none" w:sz="0" w:space="0" w:color="auto" w:frame="1"/>
        </w:rPr>
        <w:t xml:space="preserve"> 500MHz x86 machines. Considering the vast hardware available nowadays, this would not </w:t>
      </w:r>
      <w:proofErr w:type="spellStart"/>
      <w:r w:rsidRPr="008A74BC">
        <w:rPr>
          <w:rFonts w:ascii="Comic Sans MS" w:eastAsia="Times New Roman" w:hAnsi="Comic Sans MS" w:cs="Helvetica"/>
          <w:color w:val="000000"/>
          <w:sz w:val="28"/>
          <w:szCs w:val="28"/>
          <w:bdr w:val="none" w:sz="0" w:space="0" w:color="auto" w:frame="1"/>
        </w:rPr>
        <w:t>poseany</w:t>
      </w:r>
      <w:proofErr w:type="spellEnd"/>
      <w:r w:rsidRPr="008A74BC">
        <w:rPr>
          <w:rFonts w:ascii="Comic Sans MS" w:eastAsia="Times New Roman" w:hAnsi="Comic Sans MS" w:cs="Helvetica"/>
          <w:color w:val="000000"/>
          <w:sz w:val="28"/>
          <w:szCs w:val="28"/>
          <w:bdr w:val="none" w:sz="0" w:space="0" w:color="auto" w:frame="1"/>
        </w:rPr>
        <w:t xml:space="preserve"> </w:t>
      </w:r>
      <w:proofErr w:type="spellStart"/>
      <w:r w:rsidRPr="008A74BC">
        <w:rPr>
          <w:rFonts w:ascii="Comic Sans MS" w:eastAsia="Times New Roman" w:hAnsi="Comic Sans MS" w:cs="Helvetica"/>
          <w:color w:val="000000"/>
          <w:sz w:val="28"/>
          <w:szCs w:val="28"/>
          <w:bdr w:val="none" w:sz="0" w:space="0" w:color="auto" w:frame="1"/>
        </w:rPr>
        <w:t>problems.Server</w:t>
      </w:r>
      <w:proofErr w:type="spellEnd"/>
      <w:r w:rsidRPr="008A74BC">
        <w:rPr>
          <w:rFonts w:ascii="Comic Sans MS" w:eastAsia="Times New Roman" w:hAnsi="Comic Sans MS" w:cs="Helvetica"/>
          <w:color w:val="000000"/>
          <w:sz w:val="28"/>
          <w:szCs w:val="28"/>
          <w:bdr w:val="none" w:sz="0" w:space="0" w:color="auto" w:frame="1"/>
        </w:rPr>
        <w:t xml:space="preserve"> </w:t>
      </w:r>
      <w:proofErr w:type="spellStart"/>
      <w:r w:rsidRPr="008A74BC">
        <w:rPr>
          <w:rFonts w:ascii="Comic Sans MS" w:eastAsia="Times New Roman" w:hAnsi="Comic Sans MS" w:cs="Helvetica"/>
          <w:color w:val="000000"/>
          <w:sz w:val="28"/>
          <w:szCs w:val="28"/>
          <w:bdr w:val="none" w:sz="0" w:space="0" w:color="auto" w:frame="1"/>
        </w:rPr>
        <w:t>Software</w:t>
      </w:r>
      <w:proofErr w:type="gramStart"/>
      <w:r w:rsidRPr="008A74BC">
        <w:rPr>
          <w:rFonts w:ascii="Comic Sans MS" w:eastAsia="Times New Roman" w:hAnsi="Comic Sans MS" w:cs="Helvetica"/>
          <w:color w:val="000000"/>
          <w:sz w:val="28"/>
          <w:szCs w:val="28"/>
          <w:bdr w:val="none" w:sz="0" w:space="0" w:color="auto" w:frame="1"/>
        </w:rPr>
        <w:t>:Operating</w:t>
      </w:r>
      <w:proofErr w:type="spellEnd"/>
      <w:proofErr w:type="gramEnd"/>
      <w:r w:rsidRPr="008A74BC">
        <w:rPr>
          <w:rFonts w:ascii="Comic Sans MS" w:eastAsia="Times New Roman" w:hAnsi="Comic Sans MS" w:cs="Helvetica"/>
          <w:color w:val="000000"/>
          <w:sz w:val="28"/>
          <w:szCs w:val="28"/>
          <w:bdr w:val="none" w:sz="0" w:space="0" w:color="auto" w:frame="1"/>
        </w:rPr>
        <w:t xml:space="preserve"> System: Linux, Windows 2000, or Windows XPPHP version: PHP 5.0+Web Server: Apache Web Server 2.0+Database: MySQL 4.01+</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3.3</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Arial" w:eastAsia="Times New Roman" w:hAnsi="Arial" w:cs="Arial"/>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D</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pacing w:val="-15"/>
          <w:sz w:val="28"/>
          <w:szCs w:val="28"/>
          <w:bdr w:val="none" w:sz="0" w:space="0" w:color="auto" w:frame="1"/>
        </w:rPr>
        <w:t>ESIGN</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P</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HASE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xml:space="preserve">The design involves the production of technical and visual prototypes. This stage has some non-technical aspects such as gathering of web content. For the server side programming and </w:t>
      </w:r>
      <w:proofErr w:type="spellStart"/>
      <w:r w:rsidRPr="008A74BC">
        <w:rPr>
          <w:rFonts w:ascii="Comic Sans MS" w:eastAsia="Times New Roman" w:hAnsi="Comic Sans MS" w:cs="Helvetica"/>
          <w:color w:val="000000"/>
          <w:sz w:val="28"/>
          <w:szCs w:val="28"/>
          <w:bdr w:val="none" w:sz="0" w:space="0" w:color="auto" w:frame="1"/>
        </w:rPr>
        <w:t>othertechnical</w:t>
      </w:r>
      <w:proofErr w:type="spellEnd"/>
      <w:r w:rsidRPr="008A74BC">
        <w:rPr>
          <w:rFonts w:ascii="Comic Sans MS" w:eastAsia="Times New Roman" w:hAnsi="Comic Sans MS" w:cs="Helvetica"/>
          <w:color w:val="000000"/>
          <w:sz w:val="28"/>
          <w:szCs w:val="28"/>
          <w:bdr w:val="none" w:sz="0" w:space="0" w:color="auto" w:frame="1"/>
        </w:rPr>
        <w:t xml:space="preserve"> aspects of the design emphasis will be laid on such design concepts and principles </w:t>
      </w:r>
      <w:proofErr w:type="spellStart"/>
      <w:r w:rsidRPr="008A74BC">
        <w:rPr>
          <w:rFonts w:ascii="Comic Sans MS" w:eastAsia="Times New Roman" w:hAnsi="Comic Sans MS" w:cs="Helvetica"/>
          <w:color w:val="000000"/>
          <w:sz w:val="28"/>
          <w:szCs w:val="28"/>
          <w:bdr w:val="none" w:sz="0" w:space="0" w:color="auto" w:frame="1"/>
        </w:rPr>
        <w:t>aseffective</w:t>
      </w:r>
      <w:proofErr w:type="spellEnd"/>
      <w:r w:rsidRPr="008A74BC">
        <w:rPr>
          <w:rFonts w:ascii="Comic Sans MS" w:eastAsia="Times New Roman" w:hAnsi="Comic Sans MS" w:cs="Helvetica"/>
          <w:color w:val="000000"/>
          <w:sz w:val="28"/>
          <w:szCs w:val="28"/>
          <w:bdr w:val="none" w:sz="0" w:space="0" w:color="auto" w:frame="1"/>
        </w:rPr>
        <w:t xml:space="preserve"> modularity (high cohesion and low coupling), information hiding and stepwise </w:t>
      </w:r>
      <w:proofErr w:type="spellStart"/>
      <w:r w:rsidRPr="008A74BC">
        <w:rPr>
          <w:rFonts w:ascii="Comic Sans MS" w:eastAsia="Times New Roman" w:hAnsi="Comic Sans MS" w:cs="Helvetica"/>
          <w:color w:val="000000"/>
          <w:sz w:val="28"/>
          <w:szCs w:val="28"/>
          <w:bdr w:val="none" w:sz="0" w:space="0" w:color="auto" w:frame="1"/>
        </w:rPr>
        <w:t>elaboration.The</w:t>
      </w:r>
      <w:proofErr w:type="spellEnd"/>
      <w:r w:rsidRPr="008A74BC">
        <w:rPr>
          <w:rFonts w:ascii="Comic Sans MS" w:eastAsia="Times New Roman" w:hAnsi="Comic Sans MS" w:cs="Helvetica"/>
          <w:color w:val="000000"/>
          <w:sz w:val="28"/>
          <w:szCs w:val="28"/>
          <w:bdr w:val="none" w:sz="0" w:space="0" w:color="auto" w:frame="1"/>
        </w:rPr>
        <w:t xml:space="preserve"> goal is to make the system easier to adapt, enhance, test and use.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3.3.1</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Arial" w:eastAsia="Times New Roman" w:hAnsi="Arial" w:cs="Arial"/>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Producing HTML</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There are basically 4 methods of producing HTML</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1.</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Arial" w:eastAsia="Times New Roman" w:hAnsi="Arial" w:cs="Arial"/>
          <w:color w:val="000000"/>
          <w:sz w:val="28"/>
          <w:szCs w:val="28"/>
          <w:bdr w:val="none" w:sz="0" w:space="0" w:color="auto" w:frame="1"/>
        </w:rPr>
        <w:lastRenderedPageBreak/>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proofErr w:type="gramStart"/>
      <w:r w:rsidRPr="008A74BC">
        <w:rPr>
          <w:rFonts w:ascii="Comic Sans MS" w:eastAsia="Times New Roman" w:hAnsi="Comic Sans MS" w:cs="Helvetica"/>
          <w:color w:val="000000"/>
          <w:sz w:val="28"/>
          <w:szCs w:val="28"/>
          <w:bdr w:val="none" w:sz="0" w:space="0" w:color="auto" w:frame="1"/>
        </w:rPr>
        <w:t>Coding by hand using a simple text editor2.</w:t>
      </w:r>
      <w:proofErr w:type="gramEnd"/>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Arial" w:eastAsia="Times New Roman" w:hAnsi="Arial" w:cs="Arial"/>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xml:space="preserve">Translation in which content produced in a tool such as notepad is saved as </w:t>
      </w:r>
      <w:proofErr w:type="gramStart"/>
      <w:r w:rsidRPr="008A74BC">
        <w:rPr>
          <w:rFonts w:ascii="Comic Sans MS" w:eastAsia="Times New Roman" w:hAnsi="Comic Sans MS" w:cs="Helvetica"/>
          <w:color w:val="000000"/>
          <w:sz w:val="28"/>
          <w:szCs w:val="28"/>
          <w:bdr w:val="none" w:sz="0" w:space="0" w:color="auto" w:frame="1"/>
        </w:rPr>
        <w:t>a</w:t>
      </w:r>
      <w:proofErr w:type="gramEnd"/>
      <w:r w:rsidRPr="008A74BC">
        <w:rPr>
          <w:rFonts w:ascii="Comic Sans MS" w:eastAsia="Times New Roman" w:hAnsi="Comic Sans MS" w:cs="Helvetica"/>
          <w:color w:val="000000"/>
          <w:sz w:val="28"/>
          <w:szCs w:val="28"/>
          <w:bdr w:val="none" w:sz="0" w:space="0" w:color="auto" w:frame="1"/>
        </w:rPr>
        <w:t xml:space="preserve"> HTMLdocument.3.</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Arial" w:eastAsia="Times New Roman" w:hAnsi="Arial" w:cs="Arial"/>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Using a tagging editor that helps fill in the required tags</w:t>
      </w:r>
    </w:p>
    <w:p w:rsidR="008A74BC" w:rsidRPr="008A74BC" w:rsidRDefault="008A74BC" w:rsidP="008A74BC">
      <w:pPr>
        <w:shd w:val="clear" w:color="auto" w:fill="F1F1F1"/>
        <w:spacing w:after="150" w:line="240" w:lineRule="auto"/>
        <w:rPr>
          <w:rFonts w:ascii="Helvetica" w:eastAsia="Times New Roman" w:hAnsi="Helvetica" w:cs="Helvetica"/>
          <w:color w:val="000000"/>
          <w:sz w:val="28"/>
          <w:szCs w:val="28"/>
        </w:rPr>
      </w:pPr>
      <w:r w:rsidRPr="008A74BC">
        <w:rPr>
          <w:rFonts w:ascii="Helvetica" w:eastAsia="Times New Roman" w:hAnsi="Helvetica" w:cs="Helvetica"/>
          <w:noProof/>
          <w:color w:val="000000"/>
          <w:sz w:val="28"/>
          <w:szCs w:val="28"/>
        </w:rPr>
        <w:drawing>
          <wp:inline distT="0" distB="0" distL="0" distR="0" wp14:anchorId="4488EABA" wp14:editId="53A1B93C">
            <wp:extent cx="6567170" cy="33020"/>
            <wp:effectExtent l="0" t="0" r="5080" b="5080"/>
            <wp:docPr id="9" name="Picture 9" descr="https://html2-f.scribdassets.com/4mng0mnzk043lab7/images/24-b7077e8f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tml2-f.scribdassets.com/4mng0mnzk043lab7/images/24-b7077e8f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7170" cy="33020"/>
                    </a:xfrm>
                    <a:prstGeom prst="rect">
                      <a:avLst/>
                    </a:prstGeom>
                    <a:noFill/>
                    <a:ln>
                      <a:noFill/>
                    </a:ln>
                  </pic:spPr>
                </pic:pic>
              </a:graphicData>
            </a:graphic>
          </wp:inline>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Helvetica" w:eastAsia="Times New Roman" w:hAnsi="Helvetica" w:cs="Helvetica"/>
          <w:color w:val="000000"/>
          <w:sz w:val="28"/>
          <w:szCs w:val="28"/>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144.</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Arial" w:eastAsia="Times New Roman" w:hAnsi="Arial" w:cs="Arial"/>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Using a “What you see is what you get editor” (WYSIWYG) such as Adobe Dreamweaver.</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All these methods have their advantages and </w:t>
      </w:r>
      <w:proofErr w:type="spellStart"/>
      <w:r w:rsidRPr="008A74BC">
        <w:rPr>
          <w:rFonts w:ascii="Comic Sans MS" w:eastAsia="Times New Roman" w:hAnsi="Comic Sans MS" w:cs="Helvetica"/>
          <w:color w:val="000000"/>
          <w:sz w:val="28"/>
          <w:szCs w:val="28"/>
          <w:bdr w:val="none" w:sz="0" w:space="0" w:color="auto" w:frame="1"/>
        </w:rPr>
        <w:t>disadvantages.While</w:t>
      </w:r>
      <w:proofErr w:type="spellEnd"/>
      <w:r w:rsidRPr="008A74BC">
        <w:rPr>
          <w:rFonts w:ascii="Comic Sans MS" w:eastAsia="Times New Roman" w:hAnsi="Comic Sans MS" w:cs="Helvetica"/>
          <w:color w:val="000000"/>
          <w:sz w:val="28"/>
          <w:szCs w:val="28"/>
          <w:bdr w:val="none" w:sz="0" w:space="0" w:color="auto" w:frame="1"/>
        </w:rPr>
        <w:t xml:space="preserve"> coding by hand may be slow and error prone, it does provide great control over markup, </w:t>
      </w:r>
      <w:proofErr w:type="spellStart"/>
      <w:r w:rsidRPr="008A74BC">
        <w:rPr>
          <w:rFonts w:ascii="Comic Sans MS" w:eastAsia="Times New Roman" w:hAnsi="Comic Sans MS" w:cs="Helvetica"/>
          <w:color w:val="000000"/>
          <w:sz w:val="28"/>
          <w:szCs w:val="28"/>
          <w:bdr w:val="none" w:sz="0" w:space="0" w:color="auto" w:frame="1"/>
        </w:rPr>
        <w:t>aswell</w:t>
      </w:r>
      <w:proofErr w:type="spellEnd"/>
      <w:r w:rsidRPr="008A74BC">
        <w:rPr>
          <w:rFonts w:ascii="Comic Sans MS" w:eastAsia="Times New Roman" w:hAnsi="Comic Sans MS" w:cs="Helvetica"/>
          <w:color w:val="000000"/>
          <w:sz w:val="28"/>
          <w:szCs w:val="28"/>
          <w:bdr w:val="none" w:sz="0" w:space="0" w:color="auto" w:frame="1"/>
        </w:rPr>
        <w:t xml:space="preserve"> as help address bugs and new HTML/XHTML elements immediately. At the other extreme,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‘What You See Is What You Get’ (WYSIWYG) editors provide visual representation of a page and</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proofErr w:type="gramStart"/>
      <w:r w:rsidRPr="008A74BC">
        <w:rPr>
          <w:rFonts w:ascii="Comic Sans MS" w:eastAsia="Times New Roman" w:hAnsi="Comic Sans MS" w:cs="Helvetica"/>
          <w:color w:val="000000"/>
          <w:sz w:val="28"/>
          <w:szCs w:val="28"/>
          <w:bdr w:val="none" w:sz="0" w:space="0" w:color="auto" w:frame="1"/>
        </w:rPr>
        <w:t>require</w:t>
      </w:r>
      <w:proofErr w:type="gramEnd"/>
      <w:r w:rsidRPr="008A74BC">
        <w:rPr>
          <w:rFonts w:ascii="Comic Sans MS" w:eastAsia="Times New Roman" w:hAnsi="Comic Sans MS" w:cs="Helvetica"/>
          <w:color w:val="000000"/>
          <w:sz w:val="28"/>
          <w:szCs w:val="28"/>
          <w:bdr w:val="none" w:sz="0" w:space="0" w:color="auto" w:frame="1"/>
        </w:rPr>
        <w:t xml:space="preserve"> no significant knowledge of HTML or CSS. However these </w:t>
      </w:r>
      <w:proofErr w:type="gramStart"/>
      <w:r w:rsidRPr="008A74BC">
        <w:rPr>
          <w:rFonts w:ascii="Comic Sans MS" w:eastAsia="Times New Roman" w:hAnsi="Comic Sans MS" w:cs="Helvetica"/>
          <w:color w:val="000000"/>
          <w:sz w:val="28"/>
          <w:szCs w:val="28"/>
          <w:bdr w:val="none" w:sz="0" w:space="0" w:color="auto" w:frame="1"/>
        </w:rPr>
        <w:t>kind</w:t>
      </w:r>
      <w:proofErr w:type="gramEnd"/>
      <w:r w:rsidRPr="008A74BC">
        <w:rPr>
          <w:rFonts w:ascii="Comic Sans MS" w:eastAsia="Times New Roman" w:hAnsi="Comic Sans MS" w:cs="Helvetica"/>
          <w:color w:val="000000"/>
          <w:sz w:val="28"/>
          <w:szCs w:val="28"/>
          <w:bdr w:val="none" w:sz="0" w:space="0" w:color="auto" w:frame="1"/>
        </w:rPr>
        <w:t xml:space="preserve"> of editors give the </w:t>
      </w:r>
      <w:proofErr w:type="spellStart"/>
      <w:r w:rsidRPr="008A74BC">
        <w:rPr>
          <w:rFonts w:ascii="Comic Sans MS" w:eastAsia="Times New Roman" w:hAnsi="Comic Sans MS" w:cs="Helvetica"/>
          <w:color w:val="000000"/>
          <w:sz w:val="28"/>
          <w:szCs w:val="28"/>
          <w:bdr w:val="none" w:sz="0" w:space="0" w:color="auto" w:frame="1"/>
        </w:rPr>
        <w:t>efficientdevelopers</w:t>
      </w:r>
      <w:proofErr w:type="spellEnd"/>
      <w:r w:rsidRPr="008A74BC">
        <w:rPr>
          <w:rFonts w:ascii="Comic Sans MS" w:eastAsia="Times New Roman" w:hAnsi="Comic Sans MS" w:cs="Helvetica"/>
          <w:color w:val="000000"/>
          <w:sz w:val="28"/>
          <w:szCs w:val="28"/>
          <w:bdr w:val="none" w:sz="0" w:space="0" w:color="auto" w:frame="1"/>
        </w:rPr>
        <w:t xml:space="preserve"> much more potentiality. Putting all these into consideration, a WYSIWYG editor, </w:t>
      </w:r>
      <w:proofErr w:type="spellStart"/>
      <w:r w:rsidRPr="008A74BC">
        <w:rPr>
          <w:rFonts w:ascii="Comic Sans MS" w:eastAsia="Times New Roman" w:hAnsi="Comic Sans MS" w:cs="Helvetica"/>
          <w:color w:val="000000"/>
          <w:sz w:val="28"/>
          <w:szCs w:val="28"/>
          <w:bdr w:val="none" w:sz="0" w:space="0" w:color="auto" w:frame="1"/>
        </w:rPr>
        <w:t>AdobeDreamweaver</w:t>
      </w:r>
      <w:proofErr w:type="spellEnd"/>
      <w:r w:rsidRPr="008A74BC">
        <w:rPr>
          <w:rFonts w:ascii="Comic Sans MS" w:eastAsia="Times New Roman" w:hAnsi="Comic Sans MS" w:cs="Helvetica"/>
          <w:color w:val="000000"/>
          <w:sz w:val="28"/>
          <w:szCs w:val="28"/>
          <w:bdr w:val="none" w:sz="0" w:space="0" w:color="auto" w:frame="1"/>
        </w:rPr>
        <w:t xml:space="preserve"> was chosen for this work.</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3.4</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Arial" w:eastAsia="Times New Roman" w:hAnsi="Arial" w:cs="Arial"/>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D</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ATABASE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D</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ESIGN</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z w:val="28"/>
          <w:szCs w:val="28"/>
          <w:bdr w:val="none" w:sz="0" w:space="0" w:color="auto" w:frame="1"/>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xml:space="preserve">Database design involves the production of a model of the data to be stored in the database. A </w:t>
      </w:r>
      <w:proofErr w:type="spellStart"/>
      <w:r w:rsidRPr="008A74BC">
        <w:rPr>
          <w:rFonts w:ascii="Comic Sans MS" w:eastAsia="Times New Roman" w:hAnsi="Comic Sans MS" w:cs="Helvetica"/>
          <w:color w:val="000000"/>
          <w:sz w:val="28"/>
          <w:szCs w:val="28"/>
          <w:bdr w:val="none" w:sz="0" w:space="0" w:color="auto" w:frame="1"/>
        </w:rPr>
        <w:t>datamodel</w:t>
      </w:r>
      <w:proofErr w:type="spellEnd"/>
      <w:r w:rsidRPr="008A74BC">
        <w:rPr>
          <w:rFonts w:ascii="Comic Sans MS" w:eastAsia="Times New Roman" w:hAnsi="Comic Sans MS" w:cs="Helvetica"/>
          <w:color w:val="000000"/>
          <w:sz w:val="28"/>
          <w:szCs w:val="28"/>
          <w:bdr w:val="none" w:sz="0" w:space="0" w:color="auto" w:frame="1"/>
        </w:rPr>
        <w:t xml:space="preserve"> is a diagram of the database design that documents and communicates how the database </w:t>
      </w:r>
      <w:proofErr w:type="spellStart"/>
      <w:r w:rsidRPr="008A74BC">
        <w:rPr>
          <w:rFonts w:ascii="Comic Sans MS" w:eastAsia="Times New Roman" w:hAnsi="Comic Sans MS" w:cs="Helvetica"/>
          <w:color w:val="000000"/>
          <w:sz w:val="28"/>
          <w:szCs w:val="28"/>
          <w:bdr w:val="none" w:sz="0" w:space="0" w:color="auto" w:frame="1"/>
        </w:rPr>
        <w:t>isstructured.The</w:t>
      </w:r>
      <w:proofErr w:type="spellEnd"/>
      <w:r w:rsidRPr="008A74BC">
        <w:rPr>
          <w:rFonts w:ascii="Comic Sans MS" w:eastAsia="Times New Roman" w:hAnsi="Comic Sans MS" w:cs="Helvetica"/>
          <w:color w:val="000000"/>
          <w:sz w:val="28"/>
          <w:szCs w:val="28"/>
          <w:bdr w:val="none" w:sz="0" w:space="0" w:color="auto" w:frame="1"/>
        </w:rPr>
        <w:t xml:space="preserve"> design process is divided into three main stages</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lastRenderedPageBreak/>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w:t>
      </w:r>
      <w:proofErr w:type="gramStart"/>
      <w:r w:rsidRPr="008A74BC">
        <w:rPr>
          <w:rFonts w:ascii="Comic Sans MS" w:eastAsia="Times New Roman" w:hAnsi="Comic Sans MS" w:cs="Helvetica"/>
          <w:color w:val="000000"/>
          <w:sz w:val="28"/>
          <w:szCs w:val="28"/>
          <w:bdr w:val="none" w:sz="0" w:space="0" w:color="auto" w:frame="1"/>
        </w:rPr>
        <w:t>conceptual</w:t>
      </w:r>
      <w:proofErr w:type="gramEnd"/>
      <w:r w:rsidRPr="008A74BC">
        <w:rPr>
          <w:rFonts w:ascii="Comic Sans MS" w:eastAsia="Times New Roman" w:hAnsi="Comic Sans MS" w:cs="Helvetica"/>
          <w:color w:val="000000"/>
          <w:sz w:val="28"/>
          <w:szCs w:val="28"/>
          <w:bdr w:val="none" w:sz="0" w:space="0" w:color="auto" w:frame="1"/>
        </w:rPr>
        <w:t xml:space="preserve">, logical and physical </w:t>
      </w:r>
      <w:proofErr w:type="spellStart"/>
      <w:r w:rsidRPr="008A74BC">
        <w:rPr>
          <w:rFonts w:ascii="Comic Sans MS" w:eastAsia="Times New Roman" w:hAnsi="Comic Sans MS" w:cs="Helvetica"/>
          <w:color w:val="000000"/>
          <w:sz w:val="28"/>
          <w:szCs w:val="28"/>
          <w:bdr w:val="none" w:sz="0" w:space="0" w:color="auto" w:frame="1"/>
        </w:rPr>
        <w:t>databasedesign</w:t>
      </w:r>
      <w:proofErr w:type="spellEnd"/>
      <w:r w:rsidRPr="008A74BC">
        <w:rPr>
          <w:rFonts w:ascii="Comic Sans MS" w:eastAsia="Times New Roman" w:hAnsi="Comic Sans MS" w:cs="Helvetica"/>
          <w:color w:val="000000"/>
          <w:sz w:val="28"/>
          <w:szCs w:val="28"/>
          <w:bdr w:val="none" w:sz="0" w:space="0" w:color="auto" w:frame="1"/>
        </w:rPr>
        <w:t xml:space="preserve">. The purpose of the conceptual database design is to decompose the design into </w:t>
      </w:r>
      <w:proofErr w:type="spellStart"/>
      <w:r w:rsidRPr="008A74BC">
        <w:rPr>
          <w:rFonts w:ascii="Comic Sans MS" w:eastAsia="Times New Roman" w:hAnsi="Comic Sans MS" w:cs="Helvetica"/>
          <w:color w:val="000000"/>
          <w:sz w:val="28"/>
          <w:szCs w:val="28"/>
          <w:bdr w:val="none" w:sz="0" w:space="0" w:color="auto" w:frame="1"/>
        </w:rPr>
        <w:t>moremanageable</w:t>
      </w:r>
      <w:proofErr w:type="spellEnd"/>
      <w:r w:rsidRPr="008A74BC">
        <w:rPr>
          <w:rFonts w:ascii="Comic Sans MS" w:eastAsia="Times New Roman" w:hAnsi="Comic Sans MS" w:cs="Helvetica"/>
          <w:color w:val="000000"/>
          <w:sz w:val="28"/>
          <w:szCs w:val="28"/>
          <w:bdr w:val="none" w:sz="0" w:space="0" w:color="auto" w:frame="1"/>
        </w:rPr>
        <w:t xml:space="preserve"> tasks, by examining user perspectives of the system. That is, local conceptual </w:t>
      </w:r>
      <w:proofErr w:type="spellStart"/>
      <w:r w:rsidRPr="008A74BC">
        <w:rPr>
          <w:rFonts w:ascii="Comic Sans MS" w:eastAsia="Times New Roman" w:hAnsi="Comic Sans MS" w:cs="Helvetica"/>
          <w:color w:val="000000"/>
          <w:sz w:val="28"/>
          <w:szCs w:val="28"/>
          <w:bdr w:val="none" w:sz="0" w:space="0" w:color="auto" w:frame="1"/>
        </w:rPr>
        <w:t>datamodels</w:t>
      </w:r>
      <w:proofErr w:type="spellEnd"/>
      <w:r w:rsidRPr="008A74BC">
        <w:rPr>
          <w:rFonts w:ascii="Comic Sans MS" w:eastAsia="Times New Roman" w:hAnsi="Comic Sans MS" w:cs="Helvetica"/>
          <w:color w:val="000000"/>
          <w:sz w:val="28"/>
          <w:szCs w:val="28"/>
          <w:bdr w:val="none" w:sz="0" w:space="0" w:color="auto" w:frame="1"/>
        </w:rPr>
        <w:t xml:space="preserve"> are created that are a complete and accurate representation of the enterprise as seen </w:t>
      </w:r>
      <w:proofErr w:type="spellStart"/>
      <w:r w:rsidRPr="008A74BC">
        <w:rPr>
          <w:rFonts w:ascii="Comic Sans MS" w:eastAsia="Times New Roman" w:hAnsi="Comic Sans MS" w:cs="Helvetica"/>
          <w:color w:val="000000"/>
          <w:sz w:val="28"/>
          <w:szCs w:val="28"/>
          <w:bdr w:val="none" w:sz="0" w:space="0" w:color="auto" w:frame="1"/>
        </w:rPr>
        <w:t>bydifferent</w:t>
      </w:r>
      <w:proofErr w:type="spellEnd"/>
      <w:r w:rsidRPr="008A74BC">
        <w:rPr>
          <w:rFonts w:ascii="Comic Sans MS" w:eastAsia="Times New Roman" w:hAnsi="Comic Sans MS" w:cs="Helvetica"/>
          <w:color w:val="000000"/>
          <w:sz w:val="28"/>
          <w:szCs w:val="28"/>
          <w:bdr w:val="none" w:sz="0" w:space="0" w:color="auto" w:frame="1"/>
        </w:rPr>
        <w:t xml:space="preserve"> users. Each local conceptual data model is made up of entity types, relationship </w:t>
      </w:r>
      <w:proofErr w:type="spellStart"/>
      <w:r w:rsidRPr="008A74BC">
        <w:rPr>
          <w:rFonts w:ascii="Comic Sans MS" w:eastAsia="Times New Roman" w:hAnsi="Comic Sans MS" w:cs="Helvetica"/>
          <w:color w:val="000000"/>
          <w:sz w:val="28"/>
          <w:szCs w:val="28"/>
          <w:bdr w:val="none" w:sz="0" w:space="0" w:color="auto" w:frame="1"/>
        </w:rPr>
        <w:t>types</w:t>
      </w:r>
      <w:proofErr w:type="gramStart"/>
      <w:r w:rsidRPr="008A74BC">
        <w:rPr>
          <w:rFonts w:ascii="Comic Sans MS" w:eastAsia="Times New Roman" w:hAnsi="Comic Sans MS" w:cs="Helvetica"/>
          <w:color w:val="000000"/>
          <w:sz w:val="28"/>
          <w:szCs w:val="28"/>
          <w:bdr w:val="none" w:sz="0" w:space="0" w:color="auto" w:frame="1"/>
        </w:rPr>
        <w:t>,attributes</w:t>
      </w:r>
      <w:proofErr w:type="spellEnd"/>
      <w:proofErr w:type="gramEnd"/>
      <w:r w:rsidRPr="008A74BC">
        <w:rPr>
          <w:rFonts w:ascii="Comic Sans MS" w:eastAsia="Times New Roman" w:hAnsi="Comic Sans MS" w:cs="Helvetica"/>
          <w:color w:val="000000"/>
          <w:sz w:val="28"/>
          <w:szCs w:val="28"/>
          <w:bdr w:val="none" w:sz="0" w:space="0" w:color="auto" w:frame="1"/>
        </w:rPr>
        <w:t xml:space="preserve"> and their domains, primary keys and integrity constraints. For each user view identified </w:t>
      </w:r>
      <w:proofErr w:type="spellStart"/>
      <w:r w:rsidRPr="008A74BC">
        <w:rPr>
          <w:rFonts w:ascii="Comic Sans MS" w:eastAsia="Times New Roman" w:hAnsi="Comic Sans MS" w:cs="Helvetica"/>
          <w:color w:val="000000"/>
          <w:sz w:val="28"/>
          <w:szCs w:val="28"/>
          <w:bdr w:val="none" w:sz="0" w:space="0" w:color="auto" w:frame="1"/>
        </w:rPr>
        <w:t>alocal</w:t>
      </w:r>
      <w:proofErr w:type="spellEnd"/>
      <w:r w:rsidRPr="008A74BC">
        <w:rPr>
          <w:rFonts w:ascii="Comic Sans MS" w:eastAsia="Times New Roman" w:hAnsi="Comic Sans MS" w:cs="Helvetica"/>
          <w:color w:val="000000"/>
          <w:sz w:val="28"/>
          <w:szCs w:val="28"/>
          <w:bdr w:val="none" w:sz="0" w:space="0" w:color="auto" w:frame="1"/>
        </w:rPr>
        <w:t xml:space="preserve"> conceptual data model would be built. In building the conceptual data model, a data </w:t>
      </w:r>
      <w:proofErr w:type="spellStart"/>
      <w:r w:rsidRPr="008A74BC">
        <w:rPr>
          <w:rFonts w:ascii="Comic Sans MS" w:eastAsia="Times New Roman" w:hAnsi="Comic Sans MS" w:cs="Helvetica"/>
          <w:color w:val="000000"/>
          <w:sz w:val="28"/>
          <w:szCs w:val="28"/>
          <w:bdr w:val="none" w:sz="0" w:space="0" w:color="auto" w:frame="1"/>
        </w:rPr>
        <w:t>dictionaryis</w:t>
      </w:r>
      <w:proofErr w:type="spellEnd"/>
      <w:r w:rsidRPr="008A74BC">
        <w:rPr>
          <w:rFonts w:ascii="Comic Sans MS" w:eastAsia="Times New Roman" w:hAnsi="Comic Sans MS" w:cs="Helvetica"/>
          <w:color w:val="000000"/>
          <w:sz w:val="28"/>
          <w:szCs w:val="28"/>
          <w:bdr w:val="none" w:sz="0" w:space="0" w:color="auto" w:frame="1"/>
        </w:rPr>
        <w:t xml:space="preserve"> built to identify the major entities in the system.</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xml:space="preserve">An entity relationship (ER) diagram is used to visualize the system and represent the </w:t>
      </w:r>
      <w:proofErr w:type="gramStart"/>
      <w:r w:rsidRPr="008A74BC">
        <w:rPr>
          <w:rFonts w:ascii="Comic Sans MS" w:eastAsia="Times New Roman" w:hAnsi="Comic Sans MS" w:cs="Helvetica"/>
          <w:color w:val="000000"/>
          <w:sz w:val="28"/>
          <w:szCs w:val="28"/>
          <w:bdr w:val="none" w:sz="0" w:space="0" w:color="auto" w:frame="1"/>
        </w:rPr>
        <w:t>user’s</w:t>
      </w:r>
      <w:proofErr w:type="gramEnd"/>
    </w:p>
    <w:p w:rsidR="008A74BC" w:rsidRPr="008A74BC" w:rsidRDefault="008A74BC" w:rsidP="008A74BC">
      <w:pPr>
        <w:shd w:val="clear" w:color="auto" w:fill="F1F1F1"/>
        <w:spacing w:after="150" w:line="240" w:lineRule="auto"/>
        <w:rPr>
          <w:rFonts w:ascii="Helvetica" w:eastAsia="Times New Roman" w:hAnsi="Helvetica" w:cs="Helvetica"/>
          <w:color w:val="000000"/>
          <w:sz w:val="28"/>
          <w:szCs w:val="28"/>
        </w:rPr>
      </w:pPr>
      <w:proofErr w:type="gramStart"/>
      <w:r w:rsidRPr="008A74BC">
        <w:rPr>
          <w:rFonts w:ascii="Comic Sans MS" w:eastAsia="Times New Roman" w:hAnsi="Comic Sans MS" w:cs="Helvetica"/>
          <w:color w:val="000000"/>
          <w:sz w:val="28"/>
          <w:szCs w:val="28"/>
          <w:bdr w:val="none" w:sz="0" w:space="0" w:color="auto" w:frame="1"/>
        </w:rPr>
        <w:t>requirements</w:t>
      </w:r>
      <w:proofErr w:type="gramEnd"/>
      <w:r w:rsidRPr="008A74BC">
        <w:rPr>
          <w:rFonts w:ascii="Comic Sans MS" w:eastAsia="Times New Roman" w:hAnsi="Comic Sans MS" w:cs="Helvetica"/>
          <w:color w:val="000000"/>
          <w:sz w:val="28"/>
          <w:szCs w:val="28"/>
          <w:bdr w:val="none" w:sz="0" w:space="0" w:color="auto" w:frame="1"/>
        </w:rPr>
        <w:t xml:space="preserve">. The ER diagram is used to represent entities and how they relate to one another. </w:t>
      </w:r>
      <w:proofErr w:type="spellStart"/>
      <w:r w:rsidRPr="008A74BC">
        <w:rPr>
          <w:rFonts w:ascii="Comic Sans MS" w:eastAsia="Times New Roman" w:hAnsi="Comic Sans MS" w:cs="Helvetica"/>
          <w:color w:val="000000"/>
          <w:sz w:val="28"/>
          <w:szCs w:val="28"/>
          <w:bdr w:val="none" w:sz="0" w:space="0" w:color="auto" w:frame="1"/>
        </w:rPr>
        <w:t>TheER</w:t>
      </w:r>
      <w:proofErr w:type="spellEnd"/>
      <w:r w:rsidRPr="008A74BC">
        <w:rPr>
          <w:rFonts w:ascii="Comic Sans MS" w:eastAsia="Times New Roman" w:hAnsi="Comic Sans MS" w:cs="Helvetica"/>
          <w:color w:val="000000"/>
          <w:sz w:val="28"/>
          <w:szCs w:val="28"/>
          <w:bdr w:val="none" w:sz="0" w:space="0" w:color="auto" w:frame="1"/>
        </w:rPr>
        <w:t xml:space="preserve"> diagram also shows the relationships between the entities, their occurrence (multiplicities) </w:t>
      </w:r>
      <w:proofErr w:type="spellStart"/>
      <w:r w:rsidRPr="008A74BC">
        <w:rPr>
          <w:rFonts w:ascii="Comic Sans MS" w:eastAsia="Times New Roman" w:hAnsi="Comic Sans MS" w:cs="Helvetica"/>
          <w:color w:val="000000"/>
          <w:sz w:val="28"/>
          <w:szCs w:val="28"/>
          <w:bdr w:val="none" w:sz="0" w:space="0" w:color="auto" w:frame="1"/>
        </w:rPr>
        <w:t>andattributes</w:t>
      </w:r>
      <w:proofErr w:type="spellEnd"/>
      <w:r w:rsidRPr="008A74BC">
        <w:rPr>
          <w:rFonts w:ascii="Comic Sans MS" w:eastAsia="Times New Roman" w:hAnsi="Comic Sans MS" w:cs="Helvetica"/>
          <w:color w:val="000000"/>
          <w:sz w:val="28"/>
          <w:szCs w:val="28"/>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proofErr w:type="spellStart"/>
      <w:proofErr w:type="gramStart"/>
      <w:r w:rsidRPr="008A74BC">
        <w:rPr>
          <w:rFonts w:ascii="Comic Sans MS" w:eastAsia="Times New Roman" w:hAnsi="Comic Sans MS" w:cs="Helvetica"/>
          <w:color w:val="000000"/>
          <w:sz w:val="28"/>
          <w:szCs w:val="28"/>
          <w:bdr w:val="none" w:sz="0" w:space="0" w:color="auto" w:frame="1"/>
        </w:rPr>
        <w:t>odel</w:t>
      </w:r>
      <w:proofErr w:type="spellEnd"/>
      <w:proofErr w:type="gramEnd"/>
      <w:r w:rsidRPr="008A74BC">
        <w:rPr>
          <w:rFonts w:ascii="Comic Sans MS" w:eastAsia="Times New Roman" w:hAnsi="Comic Sans MS" w:cs="Helvetica"/>
          <w:color w:val="000000"/>
          <w:sz w:val="28"/>
          <w:szCs w:val="28"/>
          <w:bdr w:val="none" w:sz="0" w:space="0" w:color="auto" w:frame="1"/>
        </w:rPr>
        <w:t xml:space="preserve"> that includes </w:t>
      </w:r>
      <w:proofErr w:type="spellStart"/>
      <w:r w:rsidRPr="008A74BC">
        <w:rPr>
          <w:rFonts w:ascii="Comic Sans MS" w:eastAsia="Times New Roman" w:hAnsi="Comic Sans MS" w:cs="Helvetica"/>
          <w:color w:val="000000"/>
          <w:sz w:val="28"/>
          <w:szCs w:val="28"/>
          <w:bdr w:val="none" w:sz="0" w:space="0" w:color="auto" w:frame="1"/>
        </w:rPr>
        <w:t>multiplicityconstraints</w:t>
      </w:r>
      <w:proofErr w:type="spellEnd"/>
      <w:r w:rsidRPr="008A74BC">
        <w:rPr>
          <w:rFonts w:ascii="Comic Sans MS" w:eastAsia="Times New Roman" w:hAnsi="Comic Sans MS" w:cs="Helvetica"/>
          <w:color w:val="000000"/>
          <w:sz w:val="28"/>
          <w:szCs w:val="28"/>
          <w:bdr w:val="none" w:sz="0" w:space="0" w:color="auto" w:frame="1"/>
        </w:rPr>
        <w:t xml:space="preserve"> gives a better representation of the system. Relationship descriptions and </w:t>
      </w:r>
      <w:proofErr w:type="spellStart"/>
      <w:r w:rsidRPr="008A74BC">
        <w:rPr>
          <w:rFonts w:ascii="Comic Sans MS" w:eastAsia="Times New Roman" w:hAnsi="Comic Sans MS" w:cs="Helvetica"/>
          <w:color w:val="000000"/>
          <w:sz w:val="28"/>
          <w:szCs w:val="28"/>
          <w:bdr w:val="none" w:sz="0" w:space="0" w:color="auto" w:frame="1"/>
        </w:rPr>
        <w:t>themultiplicity</w:t>
      </w:r>
      <w:proofErr w:type="spellEnd"/>
      <w:r w:rsidRPr="008A74BC">
        <w:rPr>
          <w:rFonts w:ascii="Comic Sans MS" w:eastAsia="Times New Roman" w:hAnsi="Comic Sans MS" w:cs="Helvetica"/>
          <w:color w:val="000000"/>
          <w:sz w:val="28"/>
          <w:szCs w:val="28"/>
          <w:bdr w:val="none" w:sz="0" w:space="0" w:color="auto" w:frame="1"/>
        </w:rPr>
        <w:t xml:space="preserve"> constraints are recorded in the data dictionary. Each model is validated to ensure </w:t>
      </w:r>
      <w:proofErr w:type="spellStart"/>
      <w:r w:rsidRPr="008A74BC">
        <w:rPr>
          <w:rFonts w:ascii="Comic Sans MS" w:eastAsia="Times New Roman" w:hAnsi="Comic Sans MS" w:cs="Helvetica"/>
          <w:color w:val="000000"/>
          <w:sz w:val="28"/>
          <w:szCs w:val="28"/>
          <w:bdr w:val="none" w:sz="0" w:space="0" w:color="auto" w:frame="1"/>
        </w:rPr>
        <w:t>itsupported</w:t>
      </w:r>
      <w:proofErr w:type="spellEnd"/>
      <w:r w:rsidRPr="008A74BC">
        <w:rPr>
          <w:rFonts w:ascii="Comic Sans MS" w:eastAsia="Times New Roman" w:hAnsi="Comic Sans MS" w:cs="Helvetica"/>
          <w:color w:val="000000"/>
          <w:sz w:val="28"/>
          <w:szCs w:val="28"/>
          <w:bdr w:val="none" w:sz="0" w:space="0" w:color="auto" w:frame="1"/>
        </w:rPr>
        <w:t xml:space="preserve"> the required transactions.</w:t>
      </w:r>
    </w:p>
    <w:p w:rsidR="008A74BC" w:rsidRPr="008A74BC" w:rsidRDefault="008A74BC" w:rsidP="008A74BC">
      <w:pPr>
        <w:shd w:val="clear" w:color="auto" w:fill="F1F1F1"/>
        <w:spacing w:after="150" w:line="240" w:lineRule="auto"/>
        <w:rPr>
          <w:rFonts w:ascii="Helvetica" w:eastAsia="Times New Roman" w:hAnsi="Helvetica" w:cs="Helvetica"/>
          <w:color w:val="000000"/>
          <w:sz w:val="28"/>
          <w:szCs w:val="28"/>
        </w:rPr>
      </w:pPr>
      <w:r w:rsidRPr="008A74BC">
        <w:rPr>
          <w:rFonts w:ascii="Helvetica" w:eastAsia="Times New Roman" w:hAnsi="Helvetica" w:cs="Helvetica"/>
          <w:noProof/>
          <w:color w:val="000000"/>
          <w:sz w:val="28"/>
          <w:szCs w:val="28"/>
        </w:rPr>
        <w:lastRenderedPageBreak/>
        <w:drawing>
          <wp:inline distT="0" distB="0" distL="0" distR="0" wp14:anchorId="7E4C2090" wp14:editId="498A387C">
            <wp:extent cx="6699885" cy="5636260"/>
            <wp:effectExtent l="0" t="0" r="5715" b="2540"/>
            <wp:docPr id="13" name="Picture 13" descr="https://html1-f.scribdassets.com/4mng0mnzk043lab7/images/26-89f0dac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tml1-f.scribdassets.com/4mng0mnzk043lab7/images/26-89f0dac2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885" cy="5636260"/>
                    </a:xfrm>
                    <a:prstGeom prst="rect">
                      <a:avLst/>
                    </a:prstGeom>
                    <a:noFill/>
                    <a:ln>
                      <a:noFill/>
                    </a:ln>
                  </pic:spPr>
                </pic:pic>
              </a:graphicData>
            </a:graphic>
          </wp:inline>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Helvetica" w:eastAsia="Times New Roman" w:hAnsi="Helvetica" w:cs="Helvetica"/>
          <w:color w:val="000000"/>
          <w:sz w:val="28"/>
          <w:szCs w:val="28"/>
        </w:rPr>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16</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pacing w:val="-15"/>
          <w:sz w:val="28"/>
          <w:szCs w:val="28"/>
          <w:bdr w:val="none" w:sz="0" w:space="0" w:color="auto" w:frame="1"/>
        </w:rPr>
        <w:t>Entity Name Attributes </w:t>
      </w:r>
      <w:proofErr w:type="spellStart"/>
      <w:r w:rsidRPr="008A74BC">
        <w:rPr>
          <w:rFonts w:ascii="Comic Sans MS" w:eastAsia="Times New Roman" w:hAnsi="Comic Sans MS" w:cs="Helvetica"/>
          <w:b/>
          <w:bCs/>
          <w:color w:val="000000"/>
          <w:spacing w:val="-15"/>
          <w:sz w:val="28"/>
          <w:szCs w:val="28"/>
          <w:bdr w:val="none" w:sz="0" w:space="0" w:color="auto" w:frame="1"/>
        </w:rPr>
        <w:t>Description</w:t>
      </w:r>
      <w:r w:rsidRPr="008A74BC">
        <w:rPr>
          <w:rFonts w:ascii="Comic Sans MS" w:eastAsia="Times New Roman" w:hAnsi="Comic Sans MS" w:cs="Helvetica"/>
          <w:b/>
          <w:bCs/>
          <w:color w:val="000000"/>
          <w:sz w:val="28"/>
          <w:szCs w:val="28"/>
          <w:bdr w:val="none" w:sz="0" w:space="0" w:color="auto" w:frame="1"/>
        </w:rPr>
        <w:t>DataType</w:t>
      </w:r>
      <w:r w:rsidRPr="008A74BC">
        <w:rPr>
          <w:rFonts w:ascii="Comic Sans MS" w:eastAsia="Times New Roman" w:hAnsi="Comic Sans MS" w:cs="Helvetica"/>
          <w:b/>
          <w:bCs/>
          <w:color w:val="000000"/>
          <w:spacing w:val="-15"/>
          <w:sz w:val="28"/>
          <w:szCs w:val="28"/>
          <w:bdr w:val="none" w:sz="0" w:space="0" w:color="auto" w:frame="1"/>
        </w:rPr>
        <w:t>Size</w:t>
      </w:r>
      <w:proofErr w:type="spellEnd"/>
      <w:r w:rsidRPr="008A74BC">
        <w:rPr>
          <w:rFonts w:ascii="Comic Sans MS" w:eastAsia="Times New Roman" w:hAnsi="Comic Sans MS" w:cs="Helvetica"/>
          <w:b/>
          <w:bCs/>
          <w:color w:val="000000"/>
          <w:spacing w:val="-15"/>
          <w:sz w:val="28"/>
          <w:szCs w:val="28"/>
          <w:bdr w:val="none" w:sz="0" w:space="0" w:color="auto" w:frame="1"/>
        </w:rPr>
        <w:t xml:space="preserve"> Nulls</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proofErr w:type="spellStart"/>
      <w:r w:rsidRPr="008A74BC">
        <w:rPr>
          <w:rFonts w:ascii="Comic Sans MS" w:eastAsia="Times New Roman" w:hAnsi="Comic Sans MS" w:cs="Helvetica"/>
          <w:color w:val="000000"/>
          <w:sz w:val="28"/>
          <w:szCs w:val="28"/>
          <w:bdr w:val="none" w:sz="0" w:space="0" w:color="auto" w:frame="1"/>
        </w:rPr>
        <w:t>pub_departmentpub_department_id</w:t>
      </w:r>
      <w:proofErr w:type="spellEnd"/>
      <w:r w:rsidRPr="008A74BC">
        <w:rPr>
          <w:rFonts w:ascii="Comic Sans MS" w:eastAsia="Times New Roman" w:hAnsi="Comic Sans MS" w:cs="Helvetica"/>
          <w:color w:val="000000"/>
          <w:sz w:val="28"/>
          <w:szCs w:val="28"/>
          <w:bdr w:val="none" w:sz="0" w:space="0" w:color="auto" w:frame="1"/>
        </w:rPr>
        <w:t> Department ID Int 11 Nopub_department_name Department Name varchar 64 Nopub_employee_detailspub_employee_id Employee ID int 11 Nopub_designation_id Employee Name int 11 Nopub_employee_joining_date Joining Date Date Nopub_employee_termination_date Termination Date Date Yespub_employee_name Employee Name varchar 64 Nopub_employee_department Employee Department varcha</w:t>
      </w:r>
      <w:r w:rsidRPr="008A74BC">
        <w:rPr>
          <w:rFonts w:ascii="Comic Sans MS" w:eastAsia="Times New Roman" w:hAnsi="Comic Sans MS" w:cs="Helvetica"/>
          <w:color w:val="000000"/>
          <w:sz w:val="28"/>
          <w:szCs w:val="28"/>
          <w:bdr w:val="none" w:sz="0" w:space="0" w:color="auto" w:frame="1"/>
        </w:rPr>
        <w:lastRenderedPageBreak/>
        <w:t xml:space="preserve">r 64 Nopub_employee_address Employee Address Varchar 256 Nopub_employee_contact_no Contact No varchar 64 Nopub_employee_email Email varchar 64 Nopub_employee_provident_fund_percentage Provident Fund int 11 Nopub_employee_starting_salary Starting Salary decimal (10,0) Nopub_designationpub_designation_id Designation ID int 11 Nopub_designation_name Designation Name varchar 64 Nopub_payheadpub_payhead_id Pay-head ID int 11 Nopub_payhead_name Pay-head Name varchar 64 Nopub_payhead_default_value Default Value decimal (10,1) Yespub_deduction_headpub_deduction_head_id Deduction ID int 11 Nopub_deduction_head_name Deduction Name varchar 64 Nopub_deduction_head_default_value Default Value decimal (10,0) Yespub_advance_paymentpub_advance_payment_id Advance Pay ID Int 11 Nopub_employee_id Employee ID Int 11 Nopub_advance_payment_date Advance Payment date Date Nopub_advance_payment_amount Amount int 11 Nopub_overload_paymentpub_overload_payment_id Overload Pay ID Int 11 Nopub_employee_id Employee ID Int 11 Nopub_overload_payment_date Pay Date Date Nopub_overload_payment_amount Payment Amount int 11 Nopub_increment_paymentpub_increment_payment_id Increment ID Int 11 Nopub_employee_id Employee ID Int 11 Nopub_designation_id Designation ID Int 11 Nopub_employee_joining_date Employee Joining Date Date Nopub_increment_payment_date Increment Pay Date Date Yespub_increment_amount Increment Amount int 11 Nopub_conveyance_allowancepub_conveyance_allowance_id Convinced ID Int 11 Nopub_designation_id Designation ID Int 11 Nopub_conveyance_allowance_amount Convinced int 11 Nopub_festival_allowancepub_festival_allowance_id Festival ID Int 11 Nopub_festival_allowance_date Allowance date Date Nopub_festival_allowance_perchantage Allowance Percentage int 11 </w:t>
      </w:r>
      <w:proofErr w:type="spellStart"/>
      <w:r w:rsidRPr="008A74BC">
        <w:rPr>
          <w:rFonts w:ascii="Comic Sans MS" w:eastAsia="Times New Roman" w:hAnsi="Comic Sans MS" w:cs="Helvetica"/>
          <w:color w:val="000000"/>
          <w:sz w:val="28"/>
          <w:szCs w:val="28"/>
          <w:bdr w:val="none" w:sz="0" w:space="0" w:color="auto" w:frame="1"/>
        </w:rPr>
        <w:t>Nopub_paid_salary</w:t>
      </w:r>
      <w:proofErr w:type="spellEnd"/>
      <w:r w:rsidRPr="008A74BC">
        <w:rPr>
          <w:rFonts w:ascii="Comic Sans MS" w:eastAsia="Times New Roman" w:hAnsi="Comic Sans MS" w:cs="Helvetica"/>
          <w:color w:val="000000"/>
          <w:sz w:val="28"/>
          <w:szCs w:val="28"/>
          <w:bdr w:val="none" w:sz="0" w:space="0" w:color="auto" w:frame="1"/>
        </w:rPr>
        <w:t> </w:t>
      </w:r>
      <w:proofErr w:type="spellStart"/>
      <w:r w:rsidRPr="008A74BC">
        <w:rPr>
          <w:rFonts w:ascii="Comic Sans MS" w:eastAsia="Times New Roman" w:hAnsi="Comic Sans MS" w:cs="Helvetica"/>
          <w:color w:val="000000"/>
          <w:sz w:val="28"/>
          <w:szCs w:val="28"/>
          <w:bdr w:val="none" w:sz="0" w:space="0" w:color="auto" w:frame="1"/>
        </w:rPr>
        <w:t>pub_paid_salary_id</w:t>
      </w:r>
      <w:proofErr w:type="spellEnd"/>
      <w:r w:rsidRPr="008A74BC">
        <w:rPr>
          <w:rFonts w:ascii="Comic Sans MS" w:eastAsia="Times New Roman" w:hAnsi="Comic Sans MS" w:cs="Helvetica"/>
          <w:color w:val="000000"/>
          <w:sz w:val="28"/>
          <w:szCs w:val="28"/>
          <w:bdr w:val="none" w:sz="0" w:space="0" w:color="auto" w:frame="1"/>
        </w:rPr>
        <w:t> Salary ID </w:t>
      </w:r>
      <w:proofErr w:type="spellStart"/>
      <w:r w:rsidRPr="008A74BC">
        <w:rPr>
          <w:rFonts w:ascii="Comic Sans MS" w:eastAsia="Times New Roman" w:hAnsi="Comic Sans MS" w:cs="Helvetica"/>
          <w:color w:val="000000"/>
          <w:sz w:val="28"/>
          <w:szCs w:val="28"/>
          <w:bdr w:val="none" w:sz="0" w:space="0" w:color="auto" w:frame="1"/>
        </w:rPr>
        <w:t>Int</w:t>
      </w:r>
      <w:proofErr w:type="spellEnd"/>
      <w:r w:rsidRPr="008A74BC">
        <w:rPr>
          <w:rFonts w:ascii="Comic Sans MS" w:eastAsia="Times New Roman" w:hAnsi="Comic Sans MS" w:cs="Helvetica"/>
          <w:color w:val="000000"/>
          <w:sz w:val="28"/>
          <w:szCs w:val="28"/>
          <w:bdr w:val="none" w:sz="0" w:space="0" w:color="auto" w:frame="1"/>
        </w:rPr>
        <w:t> 11 No</w:t>
      </w:r>
    </w:p>
    <w:p w:rsidR="008A74BC" w:rsidRPr="008A74BC" w:rsidRDefault="008A74BC" w:rsidP="008A74BC">
      <w:pPr>
        <w:shd w:val="clear" w:color="auto" w:fill="F1F1F1"/>
        <w:spacing w:after="150" w:line="240" w:lineRule="auto"/>
        <w:rPr>
          <w:rFonts w:ascii="Helvetica" w:eastAsia="Times New Roman" w:hAnsi="Helvetica" w:cs="Helvetica"/>
          <w:color w:val="000000"/>
          <w:sz w:val="28"/>
          <w:szCs w:val="28"/>
        </w:rPr>
      </w:pPr>
      <w:r w:rsidRPr="008A74BC">
        <w:rPr>
          <w:rFonts w:ascii="Helvetica" w:eastAsia="Times New Roman" w:hAnsi="Helvetica" w:cs="Helvetica"/>
          <w:noProof/>
          <w:color w:val="000000"/>
          <w:sz w:val="28"/>
          <w:szCs w:val="28"/>
        </w:rPr>
        <w:lastRenderedPageBreak/>
        <w:drawing>
          <wp:anchor distT="0" distB="0" distL="114300" distR="114300" simplePos="0" relativeHeight="251658240" behindDoc="1" locked="0" layoutInCell="1" allowOverlap="1">
            <wp:simplePos x="0" y="0"/>
            <wp:positionH relativeFrom="column">
              <wp:posOffset>-448945</wp:posOffset>
            </wp:positionH>
            <wp:positionV relativeFrom="paragraph">
              <wp:posOffset>-749935</wp:posOffset>
            </wp:positionV>
            <wp:extent cx="6766560" cy="9808845"/>
            <wp:effectExtent l="0" t="0" r="0" b="1905"/>
            <wp:wrapThrough wrapText="bothSides">
              <wp:wrapPolygon edited="0">
                <wp:start x="0" y="0"/>
                <wp:lineTo x="0" y="21562"/>
                <wp:lineTo x="21527" y="21562"/>
                <wp:lineTo x="21527" y="0"/>
                <wp:lineTo x="0" y="0"/>
              </wp:wrapPolygon>
            </wp:wrapThrough>
            <wp:docPr id="12" name="Picture 12" descr="https://html1-f.scribdassets.com/4mng0mnzk043lab7/images/27-9e7bad2f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tml1-f.scribdassets.com/4mng0mnzk043lab7/images/27-9e7bad2fb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6560" cy="980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Helvetica" w:eastAsia="Times New Roman" w:hAnsi="Helvetica" w:cs="Helvetica"/>
          <w:color w:val="000000"/>
          <w:sz w:val="28"/>
          <w:szCs w:val="28"/>
        </w:rPr>
        <w:lastRenderedPageBreak/>
        <w:t> </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17</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proofErr w:type="gramStart"/>
      <w:r w:rsidRPr="008A74BC">
        <w:rPr>
          <w:rFonts w:ascii="Comic Sans MS" w:eastAsia="Times New Roman" w:hAnsi="Comic Sans MS" w:cs="Helvetica"/>
          <w:color w:val="000000"/>
          <w:sz w:val="28"/>
          <w:szCs w:val="28"/>
          <w:bdr w:val="none" w:sz="0" w:space="0" w:color="auto" w:frame="1"/>
        </w:rPr>
        <w:t>pub_employee_id</w:t>
      </w:r>
      <w:proofErr w:type="gramEnd"/>
      <w:r w:rsidRPr="008A74BC">
        <w:rPr>
          <w:rFonts w:ascii="Comic Sans MS" w:eastAsia="Times New Roman" w:hAnsi="Comic Sans MS" w:cs="Helvetica"/>
          <w:color w:val="000000"/>
          <w:sz w:val="28"/>
          <w:szCs w:val="28"/>
          <w:bdr w:val="none" w:sz="0" w:space="0" w:color="auto" w:frame="1"/>
        </w:rPr>
        <w:t> Employee ID Int 11 Nopub_month_of_salary Month of Salary Date Nototal_salary Total Salary Decimal (11,0) Nopub_salary_payment_date Salary Payment Date Date Nopub_salary_paid Salary Paid varchar 64 No</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5A5A5A"/>
          <w:spacing w:val="45"/>
          <w:sz w:val="28"/>
          <w:szCs w:val="28"/>
          <w:bdr w:val="none" w:sz="0" w:space="0" w:color="auto" w:frame="1"/>
        </w:rPr>
        <w:t>Table 3.2</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5A5A5A"/>
          <w:spacing w:val="60"/>
          <w:sz w:val="28"/>
          <w:szCs w:val="28"/>
          <w:bdr w:val="none" w:sz="0" w:space="0" w:color="auto" w:frame="1"/>
        </w:rPr>
        <w:t>Description of attributes from different entities</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000000"/>
          <w:spacing w:val="-15"/>
          <w:sz w:val="28"/>
          <w:szCs w:val="28"/>
          <w:bdr w:val="none" w:sz="0" w:space="0" w:color="auto" w:frame="1"/>
        </w:rPr>
        <w:t>Entity Name Cardinality Relationship Entity Name Cardinality</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Department 1 Has Employees 1</w:t>
      </w:r>
      <w:proofErr w:type="gramStart"/>
      <w:r w:rsidRPr="008A74BC">
        <w:rPr>
          <w:rFonts w:ascii="Comic Sans MS" w:eastAsia="Times New Roman" w:hAnsi="Comic Sans MS" w:cs="Helvetica"/>
          <w:color w:val="000000"/>
          <w:sz w:val="28"/>
          <w:szCs w:val="28"/>
          <w:bdr w:val="none" w:sz="0" w:space="0" w:color="auto" w:frame="1"/>
        </w:rPr>
        <w:t>..*</w:t>
      </w:r>
      <w:proofErr w:type="gramEnd"/>
      <w:r w:rsidRPr="008A74BC">
        <w:rPr>
          <w:rFonts w:ascii="Comic Sans MS" w:eastAsia="Times New Roman" w:hAnsi="Comic Sans MS" w:cs="Helvetica"/>
          <w:color w:val="000000"/>
          <w:sz w:val="28"/>
          <w:szCs w:val="28"/>
          <w:bdr w:val="none" w:sz="0" w:space="0" w:color="auto" w:frame="1"/>
        </w:rPr>
        <w:t>Designation 1 Posed by Employees 0..*Designation 1 HasConveyanceAllowance1Employee 1 Has Salary Increment 0..*Employee 1 GetsOverloadPayment0..*Employee 1 Gets Regular Salary 1</w:t>
      </w:r>
      <w:proofErr w:type="gramStart"/>
      <w:r w:rsidRPr="008A74BC">
        <w:rPr>
          <w:rFonts w:ascii="Comic Sans MS" w:eastAsia="Times New Roman" w:hAnsi="Comic Sans MS" w:cs="Helvetica"/>
          <w:color w:val="000000"/>
          <w:sz w:val="28"/>
          <w:szCs w:val="28"/>
          <w:bdr w:val="none" w:sz="0" w:space="0" w:color="auto" w:frame="1"/>
        </w:rPr>
        <w:t>..*</w:t>
      </w:r>
      <w:proofErr w:type="gramEnd"/>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b/>
          <w:bCs/>
          <w:color w:val="5A5A5A"/>
          <w:spacing w:val="45"/>
          <w:sz w:val="28"/>
          <w:szCs w:val="28"/>
          <w:bdr w:val="none" w:sz="0" w:space="0" w:color="auto" w:frame="1"/>
        </w:rPr>
        <w:t>Table 3.3</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5A5A5A"/>
          <w:spacing w:val="60"/>
          <w:sz w:val="28"/>
          <w:szCs w:val="28"/>
          <w:bdr w:val="none" w:sz="0" w:space="0" w:color="auto" w:frame="1"/>
        </w:rPr>
        <w:t xml:space="preserve"> An extract from the data dictionary showing a description of the </w:t>
      </w:r>
      <w:proofErr w:type="spellStart"/>
      <w:r w:rsidRPr="008A74BC">
        <w:rPr>
          <w:rFonts w:ascii="Comic Sans MS" w:eastAsia="Times New Roman" w:hAnsi="Comic Sans MS" w:cs="Helvetica"/>
          <w:color w:val="5A5A5A"/>
          <w:spacing w:val="60"/>
          <w:sz w:val="28"/>
          <w:szCs w:val="28"/>
          <w:bdr w:val="none" w:sz="0" w:space="0" w:color="auto" w:frame="1"/>
        </w:rPr>
        <w:t>relationshipsbetween</w:t>
      </w:r>
      <w:proofErr w:type="spellEnd"/>
      <w:r w:rsidRPr="008A74BC">
        <w:rPr>
          <w:rFonts w:ascii="Comic Sans MS" w:eastAsia="Times New Roman" w:hAnsi="Comic Sans MS" w:cs="Helvetica"/>
          <w:color w:val="5A5A5A"/>
          <w:spacing w:val="60"/>
          <w:sz w:val="28"/>
          <w:szCs w:val="28"/>
          <w:bdr w:val="none" w:sz="0" w:space="0" w:color="auto" w:frame="1"/>
        </w:rPr>
        <w:t xml:space="preserve"> the </w:t>
      </w:r>
      <w:proofErr w:type="spellStart"/>
      <w:r w:rsidRPr="008A74BC">
        <w:rPr>
          <w:rFonts w:ascii="Comic Sans MS" w:eastAsia="Times New Roman" w:hAnsi="Comic Sans MS" w:cs="Helvetica"/>
          <w:color w:val="5A5A5A"/>
          <w:spacing w:val="60"/>
          <w:sz w:val="28"/>
          <w:szCs w:val="28"/>
          <w:bdr w:val="none" w:sz="0" w:space="0" w:color="auto" w:frame="1"/>
        </w:rPr>
        <w:t>entities</w:t>
      </w:r>
      <w:r w:rsidRPr="008A74BC">
        <w:rPr>
          <w:rFonts w:ascii="Comic Sans MS" w:eastAsia="Times New Roman" w:hAnsi="Comic Sans MS" w:cs="Helvetica"/>
          <w:color w:val="000000"/>
          <w:sz w:val="28"/>
          <w:szCs w:val="28"/>
          <w:bdr w:val="none" w:sz="0" w:space="0" w:color="auto" w:frame="1"/>
        </w:rPr>
        <w:t>From</w:t>
      </w:r>
      <w:proofErr w:type="spellEnd"/>
      <w:r w:rsidRPr="008A74BC">
        <w:rPr>
          <w:rFonts w:ascii="Comic Sans MS" w:eastAsia="Times New Roman" w:hAnsi="Comic Sans MS" w:cs="Helvetica"/>
          <w:color w:val="000000"/>
          <w:sz w:val="28"/>
          <w:szCs w:val="28"/>
          <w:bdr w:val="none" w:sz="0" w:space="0" w:color="auto" w:frame="1"/>
        </w:rPr>
        <w:t xml:space="preserve"> the above relationship we can draw the Data Flow diagram (DFD). A data flow diagram (DFD) </w:t>
      </w:r>
      <w:proofErr w:type="spellStart"/>
      <w:r w:rsidRPr="008A74BC">
        <w:rPr>
          <w:rFonts w:ascii="Comic Sans MS" w:eastAsia="Times New Roman" w:hAnsi="Comic Sans MS" w:cs="Helvetica"/>
          <w:color w:val="000000"/>
          <w:sz w:val="28"/>
          <w:szCs w:val="28"/>
          <w:bdr w:val="none" w:sz="0" w:space="0" w:color="auto" w:frame="1"/>
        </w:rPr>
        <w:t>isa</w:t>
      </w:r>
      <w:proofErr w:type="spellEnd"/>
      <w:r w:rsidRPr="008A74BC">
        <w:rPr>
          <w:rFonts w:ascii="Comic Sans MS" w:eastAsia="Times New Roman" w:hAnsi="Comic Sans MS" w:cs="Helvetica"/>
          <w:color w:val="000000"/>
          <w:sz w:val="28"/>
          <w:szCs w:val="28"/>
          <w:bdr w:val="none" w:sz="0" w:space="0" w:color="auto" w:frame="1"/>
        </w:rPr>
        <w:t xml:space="preserve"> graphical representation of the</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w:t>
      </w:r>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proofErr w:type="gramStart"/>
      <w:r w:rsidRPr="008A74BC">
        <w:rPr>
          <w:rFonts w:ascii="Comic Sans MS" w:eastAsia="Times New Roman" w:hAnsi="Comic Sans MS" w:cs="Helvetica"/>
          <w:color w:val="000000"/>
          <w:sz w:val="28"/>
          <w:szCs w:val="28"/>
          <w:bdr w:val="none" w:sz="0" w:space="0" w:color="auto" w:frame="1"/>
        </w:rPr>
        <w:t>flow</w:t>
      </w:r>
      <w:proofErr w:type="gramEnd"/>
    </w:p>
    <w:p w:rsidR="008A74BC" w:rsidRPr="008A74BC" w:rsidRDefault="008A74BC" w:rsidP="008A74BC">
      <w:pPr>
        <w:shd w:val="clear" w:color="auto" w:fill="F1F1F1"/>
        <w:spacing w:after="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w:t>
      </w:r>
    </w:p>
    <w:p w:rsidR="008A74BC" w:rsidRPr="008A74BC" w:rsidRDefault="008A74BC" w:rsidP="008A74BC">
      <w:pPr>
        <w:shd w:val="clear" w:color="auto" w:fill="F1F1F1"/>
        <w:spacing w:after="150" w:line="240" w:lineRule="auto"/>
        <w:rPr>
          <w:rFonts w:ascii="Helvetica" w:eastAsia="Times New Roman" w:hAnsi="Helvetica" w:cs="Helvetica"/>
          <w:color w:val="000000"/>
          <w:sz w:val="28"/>
          <w:szCs w:val="28"/>
        </w:rPr>
      </w:pPr>
      <w:r w:rsidRPr="008A74BC">
        <w:rPr>
          <w:rFonts w:ascii="Comic Sans MS" w:eastAsia="Times New Roman" w:hAnsi="Comic Sans MS" w:cs="Helvetica"/>
          <w:color w:val="000000"/>
          <w:sz w:val="28"/>
          <w:szCs w:val="28"/>
          <w:bdr w:val="none" w:sz="0" w:space="0" w:color="auto" w:frame="1"/>
        </w:rPr>
        <w:t> </w:t>
      </w:r>
      <w:proofErr w:type="gramStart"/>
      <w:r w:rsidRPr="008A74BC">
        <w:rPr>
          <w:rFonts w:ascii="Comic Sans MS" w:eastAsia="Times New Roman" w:hAnsi="Comic Sans MS" w:cs="Helvetica"/>
          <w:color w:val="000000"/>
          <w:sz w:val="28"/>
          <w:szCs w:val="28"/>
          <w:bdr w:val="none" w:sz="0" w:space="0" w:color="auto" w:frame="1"/>
        </w:rPr>
        <w:t>of</w:t>
      </w:r>
      <w:proofErr w:type="gramEnd"/>
      <w:r w:rsidRPr="008A74BC">
        <w:rPr>
          <w:rFonts w:ascii="Comic Sans MS" w:eastAsia="Times New Roman" w:hAnsi="Comic Sans MS" w:cs="Helvetica"/>
          <w:color w:val="000000"/>
          <w:sz w:val="28"/>
          <w:szCs w:val="28"/>
          <w:bdr w:val="none" w:sz="0" w:space="0" w:color="auto" w:frame="1"/>
        </w:rPr>
        <w:t xml:space="preserve"> data through an information system, modeling its </w:t>
      </w:r>
      <w:proofErr w:type="spellStart"/>
      <w:r w:rsidRPr="008A74BC">
        <w:rPr>
          <w:rFonts w:ascii="Comic Sans MS" w:eastAsia="Times New Roman" w:hAnsi="Comic Sans MS" w:cs="Helvetica"/>
          <w:color w:val="000000"/>
          <w:sz w:val="28"/>
          <w:szCs w:val="28"/>
          <w:bdr w:val="none" w:sz="0" w:space="0" w:color="auto" w:frame="1"/>
        </w:rPr>
        <w:t>processaspects</w:t>
      </w:r>
      <w:proofErr w:type="spellEnd"/>
      <w:r w:rsidRPr="008A74BC">
        <w:rPr>
          <w:rFonts w:ascii="Comic Sans MS" w:eastAsia="Times New Roman" w:hAnsi="Comic Sans MS" w:cs="Helvetica"/>
          <w:color w:val="000000"/>
          <w:sz w:val="28"/>
          <w:szCs w:val="28"/>
          <w:bdr w:val="none" w:sz="0" w:space="0" w:color="auto" w:frame="1"/>
        </w:rPr>
        <w:t xml:space="preserve">. These are a preliminary step used to create an overview of the system which </w:t>
      </w:r>
      <w:proofErr w:type="gramStart"/>
      <w:r w:rsidRPr="008A74BC">
        <w:rPr>
          <w:rFonts w:ascii="Comic Sans MS" w:eastAsia="Times New Roman" w:hAnsi="Comic Sans MS" w:cs="Helvetica"/>
          <w:color w:val="000000"/>
          <w:sz w:val="28"/>
          <w:szCs w:val="28"/>
          <w:bdr w:val="none" w:sz="0" w:space="0" w:color="auto" w:frame="1"/>
        </w:rPr>
        <w:t>can</w:t>
      </w:r>
      <w:proofErr w:type="gramEnd"/>
      <w:r w:rsidRPr="008A74BC">
        <w:rPr>
          <w:rFonts w:ascii="Comic Sans MS" w:eastAsia="Times New Roman" w:hAnsi="Comic Sans MS" w:cs="Helvetica"/>
          <w:color w:val="000000"/>
          <w:sz w:val="28"/>
          <w:szCs w:val="28"/>
          <w:bdr w:val="none" w:sz="0" w:space="0" w:color="auto" w:frame="1"/>
        </w:rPr>
        <w:t xml:space="preserve"> later </w:t>
      </w:r>
      <w:proofErr w:type="spellStart"/>
      <w:r w:rsidRPr="008A74BC">
        <w:rPr>
          <w:rFonts w:ascii="Comic Sans MS" w:eastAsia="Times New Roman" w:hAnsi="Comic Sans MS" w:cs="Helvetica"/>
          <w:color w:val="000000"/>
          <w:sz w:val="28"/>
          <w:szCs w:val="28"/>
          <w:bdr w:val="none" w:sz="0" w:space="0" w:color="auto" w:frame="1"/>
        </w:rPr>
        <w:t>beelaborated</w:t>
      </w:r>
      <w:proofErr w:type="spellEnd"/>
      <w:r w:rsidRPr="008A74BC">
        <w:rPr>
          <w:rFonts w:ascii="Comic Sans MS" w:eastAsia="Times New Roman" w:hAnsi="Comic Sans MS" w:cs="Helvetica"/>
          <w:color w:val="000000"/>
          <w:sz w:val="28"/>
          <w:szCs w:val="28"/>
          <w:bdr w:val="none" w:sz="0" w:space="0" w:color="auto" w:frame="1"/>
        </w:rPr>
        <w:t xml:space="preserve">. A DFD shows what kinds of information will be input to and output from the </w:t>
      </w:r>
      <w:proofErr w:type="spellStart"/>
      <w:r w:rsidRPr="008A74BC">
        <w:rPr>
          <w:rFonts w:ascii="Comic Sans MS" w:eastAsia="Times New Roman" w:hAnsi="Comic Sans MS" w:cs="Helvetica"/>
          <w:color w:val="000000"/>
          <w:sz w:val="28"/>
          <w:szCs w:val="28"/>
          <w:bdr w:val="none" w:sz="0" w:space="0" w:color="auto" w:frame="1"/>
        </w:rPr>
        <w:t>system</w:t>
      </w:r>
      <w:proofErr w:type="gramStart"/>
      <w:r w:rsidRPr="008A74BC">
        <w:rPr>
          <w:rFonts w:ascii="Comic Sans MS" w:eastAsia="Times New Roman" w:hAnsi="Comic Sans MS" w:cs="Helvetica"/>
          <w:color w:val="000000"/>
          <w:sz w:val="28"/>
          <w:szCs w:val="28"/>
          <w:bdr w:val="none" w:sz="0" w:space="0" w:color="auto" w:frame="1"/>
        </w:rPr>
        <w:t>,where</w:t>
      </w:r>
      <w:proofErr w:type="spellEnd"/>
      <w:proofErr w:type="gramEnd"/>
      <w:r w:rsidRPr="008A74BC">
        <w:rPr>
          <w:rFonts w:ascii="Comic Sans MS" w:eastAsia="Times New Roman" w:hAnsi="Comic Sans MS" w:cs="Helvetica"/>
          <w:color w:val="000000"/>
          <w:sz w:val="28"/>
          <w:szCs w:val="28"/>
          <w:bdr w:val="none" w:sz="0" w:space="0" w:color="auto" w:frame="1"/>
        </w:rPr>
        <w:t xml:space="preserve"> the data will come from and go to, and where the data will be stored. DFD greatly helps us </w:t>
      </w:r>
      <w:proofErr w:type="spellStart"/>
      <w:r w:rsidRPr="008A74BC">
        <w:rPr>
          <w:rFonts w:ascii="Comic Sans MS" w:eastAsia="Times New Roman" w:hAnsi="Comic Sans MS" w:cs="Helvetica"/>
          <w:color w:val="000000"/>
          <w:sz w:val="28"/>
          <w:szCs w:val="28"/>
          <w:bdr w:val="none" w:sz="0" w:space="0" w:color="auto" w:frame="1"/>
        </w:rPr>
        <w:t>todevelop</w:t>
      </w:r>
      <w:proofErr w:type="spellEnd"/>
      <w:r w:rsidRPr="008A74BC">
        <w:rPr>
          <w:rFonts w:ascii="Comic Sans MS" w:eastAsia="Times New Roman" w:hAnsi="Comic Sans MS" w:cs="Helvetica"/>
          <w:color w:val="000000"/>
          <w:sz w:val="28"/>
          <w:szCs w:val="28"/>
          <w:bdr w:val="none" w:sz="0" w:space="0" w:color="auto" w:frame="1"/>
        </w:rPr>
        <w:t xml:space="preserve"> the front end of our system and to get clear sense of flow data from one entity to other.</w:t>
      </w:r>
    </w:p>
    <w:p w:rsidR="008A74BC" w:rsidRPr="008A74BC" w:rsidRDefault="008A74BC" w:rsidP="008A74BC">
      <w:pPr>
        <w:shd w:val="clear" w:color="auto" w:fill="F1F1F1"/>
        <w:spacing w:after="150" w:line="240" w:lineRule="auto"/>
        <w:rPr>
          <w:rFonts w:ascii="Helvetica" w:eastAsia="Times New Roman" w:hAnsi="Helvetica" w:cs="Helvetica"/>
          <w:color w:val="000000"/>
          <w:sz w:val="24"/>
          <w:szCs w:val="24"/>
        </w:rPr>
      </w:pPr>
    </w:p>
    <w:sectPr w:rsidR="008A74BC" w:rsidRPr="008A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BC"/>
    <w:rsid w:val="003F653A"/>
    <w:rsid w:val="008A74BC"/>
    <w:rsid w:val="009D1B13"/>
    <w:rsid w:val="00DC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A74BC"/>
  </w:style>
  <w:style w:type="character" w:customStyle="1" w:styleId="l">
    <w:name w:val="l"/>
    <w:basedOn w:val="DefaultParagraphFont"/>
    <w:rsid w:val="008A74BC"/>
  </w:style>
  <w:style w:type="character" w:customStyle="1" w:styleId="l6">
    <w:name w:val="l6"/>
    <w:basedOn w:val="DefaultParagraphFont"/>
    <w:rsid w:val="008A74BC"/>
  </w:style>
  <w:style w:type="character" w:customStyle="1" w:styleId="l12">
    <w:name w:val="l12"/>
    <w:basedOn w:val="DefaultParagraphFont"/>
    <w:rsid w:val="008A74BC"/>
  </w:style>
  <w:style w:type="character" w:customStyle="1" w:styleId="l10">
    <w:name w:val="l10"/>
    <w:basedOn w:val="DefaultParagraphFont"/>
    <w:rsid w:val="008A74BC"/>
  </w:style>
  <w:style w:type="character" w:customStyle="1" w:styleId="l11">
    <w:name w:val="l11"/>
    <w:basedOn w:val="DefaultParagraphFont"/>
    <w:rsid w:val="008A74BC"/>
  </w:style>
  <w:style w:type="character" w:customStyle="1" w:styleId="l8">
    <w:name w:val="l8"/>
    <w:basedOn w:val="DefaultParagraphFont"/>
    <w:rsid w:val="008A74BC"/>
  </w:style>
  <w:style w:type="character" w:customStyle="1" w:styleId="l7">
    <w:name w:val="l7"/>
    <w:basedOn w:val="DefaultParagraphFont"/>
    <w:rsid w:val="008A74BC"/>
  </w:style>
  <w:style w:type="character" w:styleId="Hyperlink">
    <w:name w:val="Hyperlink"/>
    <w:basedOn w:val="DefaultParagraphFont"/>
    <w:uiPriority w:val="99"/>
    <w:semiHidden/>
    <w:unhideWhenUsed/>
    <w:rsid w:val="008A74BC"/>
    <w:rPr>
      <w:color w:val="0000FF"/>
      <w:u w:val="single"/>
    </w:rPr>
  </w:style>
  <w:style w:type="character" w:customStyle="1" w:styleId="l9">
    <w:name w:val="l9"/>
    <w:basedOn w:val="DefaultParagraphFont"/>
    <w:rsid w:val="008A74BC"/>
  </w:style>
  <w:style w:type="paragraph" w:styleId="BalloonText">
    <w:name w:val="Balloon Text"/>
    <w:basedOn w:val="Normal"/>
    <w:link w:val="BalloonTextChar"/>
    <w:uiPriority w:val="99"/>
    <w:semiHidden/>
    <w:unhideWhenUsed/>
    <w:rsid w:val="008A7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A74BC"/>
  </w:style>
  <w:style w:type="character" w:customStyle="1" w:styleId="l">
    <w:name w:val="l"/>
    <w:basedOn w:val="DefaultParagraphFont"/>
    <w:rsid w:val="008A74BC"/>
  </w:style>
  <w:style w:type="character" w:customStyle="1" w:styleId="l6">
    <w:name w:val="l6"/>
    <w:basedOn w:val="DefaultParagraphFont"/>
    <w:rsid w:val="008A74BC"/>
  </w:style>
  <w:style w:type="character" w:customStyle="1" w:styleId="l12">
    <w:name w:val="l12"/>
    <w:basedOn w:val="DefaultParagraphFont"/>
    <w:rsid w:val="008A74BC"/>
  </w:style>
  <w:style w:type="character" w:customStyle="1" w:styleId="l10">
    <w:name w:val="l10"/>
    <w:basedOn w:val="DefaultParagraphFont"/>
    <w:rsid w:val="008A74BC"/>
  </w:style>
  <w:style w:type="character" w:customStyle="1" w:styleId="l11">
    <w:name w:val="l11"/>
    <w:basedOn w:val="DefaultParagraphFont"/>
    <w:rsid w:val="008A74BC"/>
  </w:style>
  <w:style w:type="character" w:customStyle="1" w:styleId="l8">
    <w:name w:val="l8"/>
    <w:basedOn w:val="DefaultParagraphFont"/>
    <w:rsid w:val="008A74BC"/>
  </w:style>
  <w:style w:type="character" w:customStyle="1" w:styleId="l7">
    <w:name w:val="l7"/>
    <w:basedOn w:val="DefaultParagraphFont"/>
    <w:rsid w:val="008A74BC"/>
  </w:style>
  <w:style w:type="character" w:styleId="Hyperlink">
    <w:name w:val="Hyperlink"/>
    <w:basedOn w:val="DefaultParagraphFont"/>
    <w:uiPriority w:val="99"/>
    <w:semiHidden/>
    <w:unhideWhenUsed/>
    <w:rsid w:val="008A74BC"/>
    <w:rPr>
      <w:color w:val="0000FF"/>
      <w:u w:val="single"/>
    </w:rPr>
  </w:style>
  <w:style w:type="character" w:customStyle="1" w:styleId="l9">
    <w:name w:val="l9"/>
    <w:basedOn w:val="DefaultParagraphFont"/>
    <w:rsid w:val="008A74BC"/>
  </w:style>
  <w:style w:type="paragraph" w:styleId="BalloonText">
    <w:name w:val="Balloon Text"/>
    <w:basedOn w:val="Normal"/>
    <w:link w:val="BalloonTextChar"/>
    <w:uiPriority w:val="99"/>
    <w:semiHidden/>
    <w:unhideWhenUsed/>
    <w:rsid w:val="008A7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0940">
      <w:bodyDiv w:val="1"/>
      <w:marLeft w:val="0"/>
      <w:marRight w:val="0"/>
      <w:marTop w:val="0"/>
      <w:marBottom w:val="0"/>
      <w:divBdr>
        <w:top w:val="none" w:sz="0" w:space="0" w:color="auto"/>
        <w:left w:val="none" w:sz="0" w:space="0" w:color="auto"/>
        <w:bottom w:val="none" w:sz="0" w:space="0" w:color="auto"/>
        <w:right w:val="none" w:sz="0" w:space="0" w:color="auto"/>
      </w:divBdr>
      <w:divsChild>
        <w:div w:id="894707006">
          <w:marLeft w:val="0"/>
          <w:marRight w:val="0"/>
          <w:marTop w:val="0"/>
          <w:marBottom w:val="150"/>
          <w:divBdr>
            <w:top w:val="none" w:sz="0" w:space="0" w:color="auto"/>
            <w:left w:val="none" w:sz="0" w:space="0" w:color="auto"/>
            <w:bottom w:val="none" w:sz="0" w:space="0" w:color="auto"/>
            <w:right w:val="none" w:sz="0" w:space="0" w:color="auto"/>
          </w:divBdr>
          <w:divsChild>
            <w:div w:id="358551971">
              <w:marLeft w:val="0"/>
              <w:marRight w:val="0"/>
              <w:marTop w:val="0"/>
              <w:marBottom w:val="0"/>
              <w:divBdr>
                <w:top w:val="none" w:sz="0" w:space="0" w:color="auto"/>
                <w:left w:val="none" w:sz="0" w:space="0" w:color="auto"/>
                <w:bottom w:val="none" w:sz="0" w:space="0" w:color="auto"/>
                <w:right w:val="none" w:sz="0" w:space="0" w:color="auto"/>
              </w:divBdr>
              <w:divsChild>
                <w:div w:id="1826971744">
                  <w:marLeft w:val="0"/>
                  <w:marRight w:val="0"/>
                  <w:marTop w:val="0"/>
                  <w:marBottom w:val="0"/>
                  <w:divBdr>
                    <w:top w:val="none" w:sz="0" w:space="0" w:color="auto"/>
                    <w:left w:val="none" w:sz="0" w:space="0" w:color="auto"/>
                    <w:bottom w:val="none" w:sz="0" w:space="0" w:color="auto"/>
                    <w:right w:val="none" w:sz="0" w:space="0" w:color="auto"/>
                  </w:divBdr>
                  <w:divsChild>
                    <w:div w:id="950359012">
                      <w:marLeft w:val="0"/>
                      <w:marRight w:val="0"/>
                      <w:marTop w:val="0"/>
                      <w:marBottom w:val="0"/>
                      <w:divBdr>
                        <w:top w:val="none" w:sz="0" w:space="0" w:color="auto"/>
                        <w:left w:val="none" w:sz="0" w:space="0" w:color="auto"/>
                        <w:bottom w:val="none" w:sz="0" w:space="0" w:color="auto"/>
                        <w:right w:val="none" w:sz="0" w:space="0" w:color="auto"/>
                      </w:divBdr>
                      <w:divsChild>
                        <w:div w:id="722679117">
                          <w:marLeft w:val="0"/>
                          <w:marRight w:val="0"/>
                          <w:marTop w:val="0"/>
                          <w:marBottom w:val="0"/>
                          <w:divBdr>
                            <w:top w:val="none" w:sz="0" w:space="0" w:color="auto"/>
                            <w:left w:val="none" w:sz="0" w:space="0" w:color="auto"/>
                            <w:bottom w:val="none" w:sz="0" w:space="0" w:color="auto"/>
                            <w:right w:val="none" w:sz="0" w:space="0" w:color="auto"/>
                          </w:divBdr>
                        </w:div>
                        <w:div w:id="1473478126">
                          <w:marLeft w:val="0"/>
                          <w:marRight w:val="0"/>
                          <w:marTop w:val="0"/>
                          <w:marBottom w:val="0"/>
                          <w:divBdr>
                            <w:top w:val="none" w:sz="0" w:space="0" w:color="auto"/>
                            <w:left w:val="none" w:sz="0" w:space="0" w:color="auto"/>
                            <w:bottom w:val="none" w:sz="0" w:space="0" w:color="auto"/>
                            <w:right w:val="none" w:sz="0" w:space="0" w:color="auto"/>
                          </w:divBdr>
                        </w:div>
                        <w:div w:id="1344015137">
                          <w:marLeft w:val="0"/>
                          <w:marRight w:val="0"/>
                          <w:marTop w:val="0"/>
                          <w:marBottom w:val="0"/>
                          <w:divBdr>
                            <w:top w:val="none" w:sz="0" w:space="0" w:color="auto"/>
                            <w:left w:val="none" w:sz="0" w:space="0" w:color="auto"/>
                            <w:bottom w:val="none" w:sz="0" w:space="0" w:color="auto"/>
                            <w:right w:val="none" w:sz="0" w:space="0" w:color="auto"/>
                          </w:divBdr>
                        </w:div>
                        <w:div w:id="1793937253">
                          <w:marLeft w:val="0"/>
                          <w:marRight w:val="0"/>
                          <w:marTop w:val="0"/>
                          <w:marBottom w:val="0"/>
                          <w:divBdr>
                            <w:top w:val="none" w:sz="0" w:space="0" w:color="auto"/>
                            <w:left w:val="none" w:sz="0" w:space="0" w:color="auto"/>
                            <w:bottom w:val="none" w:sz="0" w:space="0" w:color="auto"/>
                            <w:right w:val="none" w:sz="0" w:space="0" w:color="auto"/>
                          </w:divBdr>
                        </w:div>
                        <w:div w:id="13966517">
                          <w:marLeft w:val="0"/>
                          <w:marRight w:val="0"/>
                          <w:marTop w:val="0"/>
                          <w:marBottom w:val="0"/>
                          <w:divBdr>
                            <w:top w:val="none" w:sz="0" w:space="0" w:color="auto"/>
                            <w:left w:val="none" w:sz="0" w:space="0" w:color="auto"/>
                            <w:bottom w:val="none" w:sz="0" w:space="0" w:color="auto"/>
                            <w:right w:val="none" w:sz="0" w:space="0" w:color="auto"/>
                          </w:divBdr>
                        </w:div>
                        <w:div w:id="1393889013">
                          <w:marLeft w:val="0"/>
                          <w:marRight w:val="0"/>
                          <w:marTop w:val="0"/>
                          <w:marBottom w:val="0"/>
                          <w:divBdr>
                            <w:top w:val="none" w:sz="0" w:space="0" w:color="auto"/>
                            <w:left w:val="none" w:sz="0" w:space="0" w:color="auto"/>
                            <w:bottom w:val="none" w:sz="0" w:space="0" w:color="auto"/>
                            <w:right w:val="none" w:sz="0" w:space="0" w:color="auto"/>
                          </w:divBdr>
                        </w:div>
                        <w:div w:id="1385956436">
                          <w:marLeft w:val="0"/>
                          <w:marRight w:val="0"/>
                          <w:marTop w:val="0"/>
                          <w:marBottom w:val="0"/>
                          <w:divBdr>
                            <w:top w:val="none" w:sz="0" w:space="0" w:color="auto"/>
                            <w:left w:val="none" w:sz="0" w:space="0" w:color="auto"/>
                            <w:bottom w:val="none" w:sz="0" w:space="0" w:color="auto"/>
                            <w:right w:val="none" w:sz="0" w:space="0" w:color="auto"/>
                          </w:divBdr>
                        </w:div>
                        <w:div w:id="556551704">
                          <w:marLeft w:val="0"/>
                          <w:marRight w:val="0"/>
                          <w:marTop w:val="0"/>
                          <w:marBottom w:val="0"/>
                          <w:divBdr>
                            <w:top w:val="none" w:sz="0" w:space="0" w:color="auto"/>
                            <w:left w:val="none" w:sz="0" w:space="0" w:color="auto"/>
                            <w:bottom w:val="none" w:sz="0" w:space="0" w:color="auto"/>
                            <w:right w:val="none" w:sz="0" w:space="0" w:color="auto"/>
                          </w:divBdr>
                        </w:div>
                        <w:div w:id="247665728">
                          <w:marLeft w:val="0"/>
                          <w:marRight w:val="0"/>
                          <w:marTop w:val="0"/>
                          <w:marBottom w:val="0"/>
                          <w:divBdr>
                            <w:top w:val="none" w:sz="0" w:space="0" w:color="auto"/>
                            <w:left w:val="none" w:sz="0" w:space="0" w:color="auto"/>
                            <w:bottom w:val="none" w:sz="0" w:space="0" w:color="auto"/>
                            <w:right w:val="none" w:sz="0" w:space="0" w:color="auto"/>
                          </w:divBdr>
                        </w:div>
                        <w:div w:id="1830322159">
                          <w:marLeft w:val="0"/>
                          <w:marRight w:val="0"/>
                          <w:marTop w:val="0"/>
                          <w:marBottom w:val="0"/>
                          <w:divBdr>
                            <w:top w:val="none" w:sz="0" w:space="0" w:color="auto"/>
                            <w:left w:val="none" w:sz="0" w:space="0" w:color="auto"/>
                            <w:bottom w:val="none" w:sz="0" w:space="0" w:color="auto"/>
                            <w:right w:val="none" w:sz="0" w:space="0" w:color="auto"/>
                          </w:divBdr>
                        </w:div>
                        <w:div w:id="318316391">
                          <w:marLeft w:val="0"/>
                          <w:marRight w:val="0"/>
                          <w:marTop w:val="0"/>
                          <w:marBottom w:val="0"/>
                          <w:divBdr>
                            <w:top w:val="none" w:sz="0" w:space="0" w:color="auto"/>
                            <w:left w:val="none" w:sz="0" w:space="0" w:color="auto"/>
                            <w:bottom w:val="none" w:sz="0" w:space="0" w:color="auto"/>
                            <w:right w:val="none" w:sz="0" w:space="0" w:color="auto"/>
                          </w:divBdr>
                        </w:div>
                        <w:div w:id="919486827">
                          <w:marLeft w:val="0"/>
                          <w:marRight w:val="0"/>
                          <w:marTop w:val="0"/>
                          <w:marBottom w:val="0"/>
                          <w:divBdr>
                            <w:top w:val="none" w:sz="0" w:space="0" w:color="auto"/>
                            <w:left w:val="none" w:sz="0" w:space="0" w:color="auto"/>
                            <w:bottom w:val="none" w:sz="0" w:space="0" w:color="auto"/>
                            <w:right w:val="none" w:sz="0" w:space="0" w:color="auto"/>
                          </w:divBdr>
                        </w:div>
                        <w:div w:id="1310667411">
                          <w:marLeft w:val="0"/>
                          <w:marRight w:val="0"/>
                          <w:marTop w:val="0"/>
                          <w:marBottom w:val="0"/>
                          <w:divBdr>
                            <w:top w:val="none" w:sz="0" w:space="0" w:color="auto"/>
                            <w:left w:val="none" w:sz="0" w:space="0" w:color="auto"/>
                            <w:bottom w:val="none" w:sz="0" w:space="0" w:color="auto"/>
                            <w:right w:val="none" w:sz="0" w:space="0" w:color="auto"/>
                          </w:divBdr>
                        </w:div>
                        <w:div w:id="1493830482">
                          <w:marLeft w:val="0"/>
                          <w:marRight w:val="0"/>
                          <w:marTop w:val="0"/>
                          <w:marBottom w:val="0"/>
                          <w:divBdr>
                            <w:top w:val="none" w:sz="0" w:space="0" w:color="auto"/>
                            <w:left w:val="none" w:sz="0" w:space="0" w:color="auto"/>
                            <w:bottom w:val="none" w:sz="0" w:space="0" w:color="auto"/>
                            <w:right w:val="none" w:sz="0" w:space="0" w:color="auto"/>
                          </w:divBdr>
                        </w:div>
                        <w:div w:id="1731341389">
                          <w:marLeft w:val="0"/>
                          <w:marRight w:val="0"/>
                          <w:marTop w:val="0"/>
                          <w:marBottom w:val="0"/>
                          <w:divBdr>
                            <w:top w:val="none" w:sz="0" w:space="0" w:color="auto"/>
                            <w:left w:val="none" w:sz="0" w:space="0" w:color="auto"/>
                            <w:bottom w:val="none" w:sz="0" w:space="0" w:color="auto"/>
                            <w:right w:val="none" w:sz="0" w:space="0" w:color="auto"/>
                          </w:divBdr>
                        </w:div>
                        <w:div w:id="428159731">
                          <w:marLeft w:val="0"/>
                          <w:marRight w:val="0"/>
                          <w:marTop w:val="0"/>
                          <w:marBottom w:val="0"/>
                          <w:divBdr>
                            <w:top w:val="none" w:sz="0" w:space="0" w:color="auto"/>
                            <w:left w:val="none" w:sz="0" w:space="0" w:color="auto"/>
                            <w:bottom w:val="none" w:sz="0" w:space="0" w:color="auto"/>
                            <w:right w:val="none" w:sz="0" w:space="0" w:color="auto"/>
                          </w:divBdr>
                        </w:div>
                        <w:div w:id="600257095">
                          <w:marLeft w:val="0"/>
                          <w:marRight w:val="0"/>
                          <w:marTop w:val="0"/>
                          <w:marBottom w:val="0"/>
                          <w:divBdr>
                            <w:top w:val="none" w:sz="0" w:space="0" w:color="auto"/>
                            <w:left w:val="none" w:sz="0" w:space="0" w:color="auto"/>
                            <w:bottom w:val="none" w:sz="0" w:space="0" w:color="auto"/>
                            <w:right w:val="none" w:sz="0" w:space="0" w:color="auto"/>
                          </w:divBdr>
                        </w:div>
                        <w:div w:id="1681158507">
                          <w:marLeft w:val="0"/>
                          <w:marRight w:val="0"/>
                          <w:marTop w:val="0"/>
                          <w:marBottom w:val="0"/>
                          <w:divBdr>
                            <w:top w:val="none" w:sz="0" w:space="0" w:color="auto"/>
                            <w:left w:val="none" w:sz="0" w:space="0" w:color="auto"/>
                            <w:bottom w:val="none" w:sz="0" w:space="0" w:color="auto"/>
                            <w:right w:val="none" w:sz="0" w:space="0" w:color="auto"/>
                          </w:divBdr>
                        </w:div>
                        <w:div w:id="1126004981">
                          <w:marLeft w:val="0"/>
                          <w:marRight w:val="0"/>
                          <w:marTop w:val="0"/>
                          <w:marBottom w:val="0"/>
                          <w:divBdr>
                            <w:top w:val="none" w:sz="0" w:space="0" w:color="auto"/>
                            <w:left w:val="none" w:sz="0" w:space="0" w:color="auto"/>
                            <w:bottom w:val="none" w:sz="0" w:space="0" w:color="auto"/>
                            <w:right w:val="none" w:sz="0" w:space="0" w:color="auto"/>
                          </w:divBdr>
                        </w:div>
                        <w:div w:id="1902789571">
                          <w:marLeft w:val="0"/>
                          <w:marRight w:val="0"/>
                          <w:marTop w:val="0"/>
                          <w:marBottom w:val="0"/>
                          <w:divBdr>
                            <w:top w:val="none" w:sz="0" w:space="0" w:color="auto"/>
                            <w:left w:val="none" w:sz="0" w:space="0" w:color="auto"/>
                            <w:bottom w:val="none" w:sz="0" w:space="0" w:color="auto"/>
                            <w:right w:val="none" w:sz="0" w:space="0" w:color="auto"/>
                          </w:divBdr>
                        </w:div>
                        <w:div w:id="970355620">
                          <w:marLeft w:val="0"/>
                          <w:marRight w:val="0"/>
                          <w:marTop w:val="0"/>
                          <w:marBottom w:val="0"/>
                          <w:divBdr>
                            <w:top w:val="none" w:sz="0" w:space="0" w:color="auto"/>
                            <w:left w:val="none" w:sz="0" w:space="0" w:color="auto"/>
                            <w:bottom w:val="none" w:sz="0" w:space="0" w:color="auto"/>
                            <w:right w:val="none" w:sz="0" w:space="0" w:color="auto"/>
                          </w:divBdr>
                        </w:div>
                        <w:div w:id="245458501">
                          <w:marLeft w:val="0"/>
                          <w:marRight w:val="0"/>
                          <w:marTop w:val="0"/>
                          <w:marBottom w:val="0"/>
                          <w:divBdr>
                            <w:top w:val="none" w:sz="0" w:space="0" w:color="auto"/>
                            <w:left w:val="none" w:sz="0" w:space="0" w:color="auto"/>
                            <w:bottom w:val="none" w:sz="0" w:space="0" w:color="auto"/>
                            <w:right w:val="none" w:sz="0" w:space="0" w:color="auto"/>
                          </w:divBdr>
                        </w:div>
                        <w:div w:id="362633151">
                          <w:marLeft w:val="0"/>
                          <w:marRight w:val="0"/>
                          <w:marTop w:val="0"/>
                          <w:marBottom w:val="0"/>
                          <w:divBdr>
                            <w:top w:val="none" w:sz="0" w:space="0" w:color="auto"/>
                            <w:left w:val="none" w:sz="0" w:space="0" w:color="auto"/>
                            <w:bottom w:val="none" w:sz="0" w:space="0" w:color="auto"/>
                            <w:right w:val="none" w:sz="0" w:space="0" w:color="auto"/>
                          </w:divBdr>
                        </w:div>
                        <w:div w:id="1372925036">
                          <w:marLeft w:val="0"/>
                          <w:marRight w:val="0"/>
                          <w:marTop w:val="0"/>
                          <w:marBottom w:val="0"/>
                          <w:divBdr>
                            <w:top w:val="none" w:sz="0" w:space="0" w:color="auto"/>
                            <w:left w:val="none" w:sz="0" w:space="0" w:color="auto"/>
                            <w:bottom w:val="none" w:sz="0" w:space="0" w:color="auto"/>
                            <w:right w:val="none" w:sz="0" w:space="0" w:color="auto"/>
                          </w:divBdr>
                        </w:div>
                        <w:div w:id="1351222406">
                          <w:marLeft w:val="0"/>
                          <w:marRight w:val="0"/>
                          <w:marTop w:val="0"/>
                          <w:marBottom w:val="0"/>
                          <w:divBdr>
                            <w:top w:val="none" w:sz="0" w:space="0" w:color="auto"/>
                            <w:left w:val="none" w:sz="0" w:space="0" w:color="auto"/>
                            <w:bottom w:val="none" w:sz="0" w:space="0" w:color="auto"/>
                            <w:right w:val="none" w:sz="0" w:space="0" w:color="auto"/>
                          </w:divBdr>
                        </w:div>
                        <w:div w:id="470907674">
                          <w:marLeft w:val="0"/>
                          <w:marRight w:val="0"/>
                          <w:marTop w:val="0"/>
                          <w:marBottom w:val="0"/>
                          <w:divBdr>
                            <w:top w:val="none" w:sz="0" w:space="0" w:color="auto"/>
                            <w:left w:val="none" w:sz="0" w:space="0" w:color="auto"/>
                            <w:bottom w:val="none" w:sz="0" w:space="0" w:color="auto"/>
                            <w:right w:val="none" w:sz="0" w:space="0" w:color="auto"/>
                          </w:divBdr>
                        </w:div>
                        <w:div w:id="1341660228">
                          <w:marLeft w:val="0"/>
                          <w:marRight w:val="0"/>
                          <w:marTop w:val="0"/>
                          <w:marBottom w:val="0"/>
                          <w:divBdr>
                            <w:top w:val="none" w:sz="0" w:space="0" w:color="auto"/>
                            <w:left w:val="none" w:sz="0" w:space="0" w:color="auto"/>
                            <w:bottom w:val="none" w:sz="0" w:space="0" w:color="auto"/>
                            <w:right w:val="none" w:sz="0" w:space="0" w:color="auto"/>
                          </w:divBdr>
                        </w:div>
                        <w:div w:id="2114398495">
                          <w:marLeft w:val="0"/>
                          <w:marRight w:val="0"/>
                          <w:marTop w:val="0"/>
                          <w:marBottom w:val="0"/>
                          <w:divBdr>
                            <w:top w:val="none" w:sz="0" w:space="0" w:color="auto"/>
                            <w:left w:val="none" w:sz="0" w:space="0" w:color="auto"/>
                            <w:bottom w:val="none" w:sz="0" w:space="0" w:color="auto"/>
                            <w:right w:val="none" w:sz="0" w:space="0" w:color="auto"/>
                          </w:divBdr>
                        </w:div>
                        <w:div w:id="697513622">
                          <w:marLeft w:val="0"/>
                          <w:marRight w:val="0"/>
                          <w:marTop w:val="0"/>
                          <w:marBottom w:val="0"/>
                          <w:divBdr>
                            <w:top w:val="none" w:sz="0" w:space="0" w:color="auto"/>
                            <w:left w:val="none" w:sz="0" w:space="0" w:color="auto"/>
                            <w:bottom w:val="none" w:sz="0" w:space="0" w:color="auto"/>
                            <w:right w:val="none" w:sz="0" w:space="0" w:color="auto"/>
                          </w:divBdr>
                        </w:div>
                        <w:div w:id="981498579">
                          <w:marLeft w:val="0"/>
                          <w:marRight w:val="0"/>
                          <w:marTop w:val="0"/>
                          <w:marBottom w:val="0"/>
                          <w:divBdr>
                            <w:top w:val="none" w:sz="0" w:space="0" w:color="auto"/>
                            <w:left w:val="none" w:sz="0" w:space="0" w:color="auto"/>
                            <w:bottom w:val="none" w:sz="0" w:space="0" w:color="auto"/>
                            <w:right w:val="none" w:sz="0" w:space="0" w:color="auto"/>
                          </w:divBdr>
                        </w:div>
                        <w:div w:id="652031300">
                          <w:marLeft w:val="0"/>
                          <w:marRight w:val="0"/>
                          <w:marTop w:val="0"/>
                          <w:marBottom w:val="0"/>
                          <w:divBdr>
                            <w:top w:val="none" w:sz="0" w:space="0" w:color="auto"/>
                            <w:left w:val="none" w:sz="0" w:space="0" w:color="auto"/>
                            <w:bottom w:val="none" w:sz="0" w:space="0" w:color="auto"/>
                            <w:right w:val="none" w:sz="0" w:space="0" w:color="auto"/>
                          </w:divBdr>
                        </w:div>
                        <w:div w:id="182667509">
                          <w:marLeft w:val="0"/>
                          <w:marRight w:val="0"/>
                          <w:marTop w:val="0"/>
                          <w:marBottom w:val="0"/>
                          <w:divBdr>
                            <w:top w:val="none" w:sz="0" w:space="0" w:color="auto"/>
                            <w:left w:val="none" w:sz="0" w:space="0" w:color="auto"/>
                            <w:bottom w:val="none" w:sz="0" w:space="0" w:color="auto"/>
                            <w:right w:val="none" w:sz="0" w:space="0" w:color="auto"/>
                          </w:divBdr>
                        </w:div>
                        <w:div w:id="1841002785">
                          <w:marLeft w:val="0"/>
                          <w:marRight w:val="0"/>
                          <w:marTop w:val="0"/>
                          <w:marBottom w:val="0"/>
                          <w:divBdr>
                            <w:top w:val="none" w:sz="0" w:space="0" w:color="auto"/>
                            <w:left w:val="none" w:sz="0" w:space="0" w:color="auto"/>
                            <w:bottom w:val="none" w:sz="0" w:space="0" w:color="auto"/>
                            <w:right w:val="none" w:sz="0" w:space="0" w:color="auto"/>
                          </w:divBdr>
                        </w:div>
                        <w:div w:id="299457963">
                          <w:marLeft w:val="0"/>
                          <w:marRight w:val="0"/>
                          <w:marTop w:val="0"/>
                          <w:marBottom w:val="0"/>
                          <w:divBdr>
                            <w:top w:val="none" w:sz="0" w:space="0" w:color="auto"/>
                            <w:left w:val="none" w:sz="0" w:space="0" w:color="auto"/>
                            <w:bottom w:val="none" w:sz="0" w:space="0" w:color="auto"/>
                            <w:right w:val="none" w:sz="0" w:space="0" w:color="auto"/>
                          </w:divBdr>
                        </w:div>
                        <w:div w:id="394933025">
                          <w:marLeft w:val="0"/>
                          <w:marRight w:val="0"/>
                          <w:marTop w:val="0"/>
                          <w:marBottom w:val="0"/>
                          <w:divBdr>
                            <w:top w:val="none" w:sz="0" w:space="0" w:color="auto"/>
                            <w:left w:val="none" w:sz="0" w:space="0" w:color="auto"/>
                            <w:bottom w:val="none" w:sz="0" w:space="0" w:color="auto"/>
                            <w:right w:val="none" w:sz="0" w:space="0" w:color="auto"/>
                          </w:divBdr>
                        </w:div>
                        <w:div w:id="548995839">
                          <w:marLeft w:val="0"/>
                          <w:marRight w:val="0"/>
                          <w:marTop w:val="0"/>
                          <w:marBottom w:val="0"/>
                          <w:divBdr>
                            <w:top w:val="none" w:sz="0" w:space="0" w:color="auto"/>
                            <w:left w:val="none" w:sz="0" w:space="0" w:color="auto"/>
                            <w:bottom w:val="none" w:sz="0" w:space="0" w:color="auto"/>
                            <w:right w:val="none" w:sz="0" w:space="0" w:color="auto"/>
                          </w:divBdr>
                        </w:div>
                        <w:div w:id="1872453586">
                          <w:marLeft w:val="0"/>
                          <w:marRight w:val="0"/>
                          <w:marTop w:val="0"/>
                          <w:marBottom w:val="0"/>
                          <w:divBdr>
                            <w:top w:val="none" w:sz="0" w:space="0" w:color="auto"/>
                            <w:left w:val="none" w:sz="0" w:space="0" w:color="auto"/>
                            <w:bottom w:val="none" w:sz="0" w:space="0" w:color="auto"/>
                            <w:right w:val="none" w:sz="0" w:space="0" w:color="auto"/>
                          </w:divBdr>
                        </w:div>
                        <w:div w:id="807825670">
                          <w:marLeft w:val="0"/>
                          <w:marRight w:val="0"/>
                          <w:marTop w:val="0"/>
                          <w:marBottom w:val="0"/>
                          <w:divBdr>
                            <w:top w:val="none" w:sz="0" w:space="0" w:color="auto"/>
                            <w:left w:val="none" w:sz="0" w:space="0" w:color="auto"/>
                            <w:bottom w:val="none" w:sz="0" w:space="0" w:color="auto"/>
                            <w:right w:val="none" w:sz="0" w:space="0" w:color="auto"/>
                          </w:divBdr>
                        </w:div>
                        <w:div w:id="473449959">
                          <w:marLeft w:val="0"/>
                          <w:marRight w:val="0"/>
                          <w:marTop w:val="0"/>
                          <w:marBottom w:val="0"/>
                          <w:divBdr>
                            <w:top w:val="none" w:sz="0" w:space="0" w:color="auto"/>
                            <w:left w:val="none" w:sz="0" w:space="0" w:color="auto"/>
                            <w:bottom w:val="none" w:sz="0" w:space="0" w:color="auto"/>
                            <w:right w:val="none" w:sz="0" w:space="0" w:color="auto"/>
                          </w:divBdr>
                        </w:div>
                        <w:div w:id="1325470314">
                          <w:marLeft w:val="0"/>
                          <w:marRight w:val="0"/>
                          <w:marTop w:val="0"/>
                          <w:marBottom w:val="0"/>
                          <w:divBdr>
                            <w:top w:val="none" w:sz="0" w:space="0" w:color="auto"/>
                            <w:left w:val="none" w:sz="0" w:space="0" w:color="auto"/>
                            <w:bottom w:val="none" w:sz="0" w:space="0" w:color="auto"/>
                            <w:right w:val="none" w:sz="0" w:space="0" w:color="auto"/>
                          </w:divBdr>
                        </w:div>
                        <w:div w:id="178395692">
                          <w:marLeft w:val="0"/>
                          <w:marRight w:val="0"/>
                          <w:marTop w:val="0"/>
                          <w:marBottom w:val="0"/>
                          <w:divBdr>
                            <w:top w:val="none" w:sz="0" w:space="0" w:color="auto"/>
                            <w:left w:val="none" w:sz="0" w:space="0" w:color="auto"/>
                            <w:bottom w:val="none" w:sz="0" w:space="0" w:color="auto"/>
                            <w:right w:val="none" w:sz="0" w:space="0" w:color="auto"/>
                          </w:divBdr>
                        </w:div>
                        <w:div w:id="381714341">
                          <w:marLeft w:val="0"/>
                          <w:marRight w:val="0"/>
                          <w:marTop w:val="0"/>
                          <w:marBottom w:val="0"/>
                          <w:divBdr>
                            <w:top w:val="none" w:sz="0" w:space="0" w:color="auto"/>
                            <w:left w:val="none" w:sz="0" w:space="0" w:color="auto"/>
                            <w:bottom w:val="none" w:sz="0" w:space="0" w:color="auto"/>
                            <w:right w:val="none" w:sz="0" w:space="0" w:color="auto"/>
                          </w:divBdr>
                        </w:div>
                        <w:div w:id="10494185">
                          <w:marLeft w:val="0"/>
                          <w:marRight w:val="0"/>
                          <w:marTop w:val="0"/>
                          <w:marBottom w:val="0"/>
                          <w:divBdr>
                            <w:top w:val="none" w:sz="0" w:space="0" w:color="auto"/>
                            <w:left w:val="none" w:sz="0" w:space="0" w:color="auto"/>
                            <w:bottom w:val="none" w:sz="0" w:space="0" w:color="auto"/>
                            <w:right w:val="none" w:sz="0" w:space="0" w:color="auto"/>
                          </w:divBdr>
                        </w:div>
                        <w:div w:id="3172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0859">
                  <w:marLeft w:val="0"/>
                  <w:marRight w:val="0"/>
                  <w:marTop w:val="0"/>
                  <w:marBottom w:val="0"/>
                  <w:divBdr>
                    <w:top w:val="none" w:sz="0" w:space="0" w:color="auto"/>
                    <w:left w:val="none" w:sz="0" w:space="0" w:color="auto"/>
                    <w:bottom w:val="none" w:sz="0" w:space="0" w:color="auto"/>
                    <w:right w:val="none" w:sz="0" w:space="0" w:color="auto"/>
                  </w:divBdr>
                  <w:divsChild>
                    <w:div w:id="17742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7686">
          <w:marLeft w:val="0"/>
          <w:marRight w:val="0"/>
          <w:marTop w:val="0"/>
          <w:marBottom w:val="150"/>
          <w:divBdr>
            <w:top w:val="none" w:sz="0" w:space="0" w:color="auto"/>
            <w:left w:val="none" w:sz="0" w:space="0" w:color="auto"/>
            <w:bottom w:val="none" w:sz="0" w:space="0" w:color="auto"/>
            <w:right w:val="none" w:sz="0" w:space="0" w:color="auto"/>
          </w:divBdr>
          <w:divsChild>
            <w:div w:id="1450321660">
              <w:marLeft w:val="0"/>
              <w:marRight w:val="0"/>
              <w:marTop w:val="0"/>
              <w:marBottom w:val="0"/>
              <w:divBdr>
                <w:top w:val="none" w:sz="0" w:space="0" w:color="auto"/>
                <w:left w:val="none" w:sz="0" w:space="0" w:color="auto"/>
                <w:bottom w:val="none" w:sz="0" w:space="0" w:color="auto"/>
                <w:right w:val="none" w:sz="0" w:space="0" w:color="auto"/>
              </w:divBdr>
              <w:divsChild>
                <w:div w:id="1442797740">
                  <w:marLeft w:val="0"/>
                  <w:marRight w:val="0"/>
                  <w:marTop w:val="0"/>
                  <w:marBottom w:val="0"/>
                  <w:divBdr>
                    <w:top w:val="none" w:sz="0" w:space="0" w:color="auto"/>
                    <w:left w:val="none" w:sz="0" w:space="0" w:color="auto"/>
                    <w:bottom w:val="none" w:sz="0" w:space="0" w:color="auto"/>
                    <w:right w:val="none" w:sz="0" w:space="0" w:color="auto"/>
                  </w:divBdr>
                  <w:divsChild>
                    <w:div w:id="596212803">
                      <w:marLeft w:val="0"/>
                      <w:marRight w:val="0"/>
                      <w:marTop w:val="0"/>
                      <w:marBottom w:val="0"/>
                      <w:divBdr>
                        <w:top w:val="none" w:sz="0" w:space="0" w:color="auto"/>
                        <w:left w:val="none" w:sz="0" w:space="0" w:color="auto"/>
                        <w:bottom w:val="none" w:sz="0" w:space="0" w:color="auto"/>
                        <w:right w:val="none" w:sz="0" w:space="0" w:color="auto"/>
                      </w:divBdr>
                      <w:divsChild>
                        <w:div w:id="1270315985">
                          <w:marLeft w:val="0"/>
                          <w:marRight w:val="0"/>
                          <w:marTop w:val="0"/>
                          <w:marBottom w:val="0"/>
                          <w:divBdr>
                            <w:top w:val="none" w:sz="0" w:space="0" w:color="auto"/>
                            <w:left w:val="none" w:sz="0" w:space="0" w:color="auto"/>
                            <w:bottom w:val="none" w:sz="0" w:space="0" w:color="auto"/>
                            <w:right w:val="none" w:sz="0" w:space="0" w:color="auto"/>
                          </w:divBdr>
                        </w:div>
                        <w:div w:id="618924841">
                          <w:marLeft w:val="0"/>
                          <w:marRight w:val="0"/>
                          <w:marTop w:val="0"/>
                          <w:marBottom w:val="0"/>
                          <w:divBdr>
                            <w:top w:val="none" w:sz="0" w:space="0" w:color="auto"/>
                            <w:left w:val="none" w:sz="0" w:space="0" w:color="auto"/>
                            <w:bottom w:val="none" w:sz="0" w:space="0" w:color="auto"/>
                            <w:right w:val="none" w:sz="0" w:space="0" w:color="auto"/>
                          </w:divBdr>
                        </w:div>
                        <w:div w:id="524906583">
                          <w:marLeft w:val="0"/>
                          <w:marRight w:val="0"/>
                          <w:marTop w:val="0"/>
                          <w:marBottom w:val="0"/>
                          <w:divBdr>
                            <w:top w:val="none" w:sz="0" w:space="0" w:color="auto"/>
                            <w:left w:val="none" w:sz="0" w:space="0" w:color="auto"/>
                            <w:bottom w:val="none" w:sz="0" w:space="0" w:color="auto"/>
                            <w:right w:val="none" w:sz="0" w:space="0" w:color="auto"/>
                          </w:divBdr>
                        </w:div>
                        <w:div w:id="1362707496">
                          <w:marLeft w:val="0"/>
                          <w:marRight w:val="0"/>
                          <w:marTop w:val="0"/>
                          <w:marBottom w:val="0"/>
                          <w:divBdr>
                            <w:top w:val="none" w:sz="0" w:space="0" w:color="auto"/>
                            <w:left w:val="none" w:sz="0" w:space="0" w:color="auto"/>
                            <w:bottom w:val="none" w:sz="0" w:space="0" w:color="auto"/>
                            <w:right w:val="none" w:sz="0" w:space="0" w:color="auto"/>
                          </w:divBdr>
                        </w:div>
                        <w:div w:id="1247037003">
                          <w:marLeft w:val="0"/>
                          <w:marRight w:val="0"/>
                          <w:marTop w:val="0"/>
                          <w:marBottom w:val="0"/>
                          <w:divBdr>
                            <w:top w:val="none" w:sz="0" w:space="0" w:color="auto"/>
                            <w:left w:val="none" w:sz="0" w:space="0" w:color="auto"/>
                            <w:bottom w:val="none" w:sz="0" w:space="0" w:color="auto"/>
                            <w:right w:val="none" w:sz="0" w:space="0" w:color="auto"/>
                          </w:divBdr>
                        </w:div>
                        <w:div w:id="1314330240">
                          <w:marLeft w:val="0"/>
                          <w:marRight w:val="0"/>
                          <w:marTop w:val="0"/>
                          <w:marBottom w:val="0"/>
                          <w:divBdr>
                            <w:top w:val="none" w:sz="0" w:space="0" w:color="auto"/>
                            <w:left w:val="none" w:sz="0" w:space="0" w:color="auto"/>
                            <w:bottom w:val="none" w:sz="0" w:space="0" w:color="auto"/>
                            <w:right w:val="none" w:sz="0" w:space="0" w:color="auto"/>
                          </w:divBdr>
                        </w:div>
                        <w:div w:id="821236103">
                          <w:marLeft w:val="0"/>
                          <w:marRight w:val="0"/>
                          <w:marTop w:val="0"/>
                          <w:marBottom w:val="0"/>
                          <w:divBdr>
                            <w:top w:val="none" w:sz="0" w:space="0" w:color="auto"/>
                            <w:left w:val="none" w:sz="0" w:space="0" w:color="auto"/>
                            <w:bottom w:val="none" w:sz="0" w:space="0" w:color="auto"/>
                            <w:right w:val="none" w:sz="0" w:space="0" w:color="auto"/>
                          </w:divBdr>
                        </w:div>
                        <w:div w:id="1927836854">
                          <w:marLeft w:val="0"/>
                          <w:marRight w:val="0"/>
                          <w:marTop w:val="0"/>
                          <w:marBottom w:val="0"/>
                          <w:divBdr>
                            <w:top w:val="none" w:sz="0" w:space="0" w:color="auto"/>
                            <w:left w:val="none" w:sz="0" w:space="0" w:color="auto"/>
                            <w:bottom w:val="none" w:sz="0" w:space="0" w:color="auto"/>
                            <w:right w:val="none" w:sz="0" w:space="0" w:color="auto"/>
                          </w:divBdr>
                        </w:div>
                        <w:div w:id="447553283">
                          <w:marLeft w:val="0"/>
                          <w:marRight w:val="0"/>
                          <w:marTop w:val="0"/>
                          <w:marBottom w:val="0"/>
                          <w:divBdr>
                            <w:top w:val="none" w:sz="0" w:space="0" w:color="auto"/>
                            <w:left w:val="none" w:sz="0" w:space="0" w:color="auto"/>
                            <w:bottom w:val="none" w:sz="0" w:space="0" w:color="auto"/>
                            <w:right w:val="none" w:sz="0" w:space="0" w:color="auto"/>
                          </w:divBdr>
                        </w:div>
                        <w:div w:id="1112361262">
                          <w:marLeft w:val="0"/>
                          <w:marRight w:val="0"/>
                          <w:marTop w:val="0"/>
                          <w:marBottom w:val="0"/>
                          <w:divBdr>
                            <w:top w:val="none" w:sz="0" w:space="0" w:color="auto"/>
                            <w:left w:val="none" w:sz="0" w:space="0" w:color="auto"/>
                            <w:bottom w:val="none" w:sz="0" w:space="0" w:color="auto"/>
                            <w:right w:val="none" w:sz="0" w:space="0" w:color="auto"/>
                          </w:divBdr>
                        </w:div>
                        <w:div w:id="13919191">
                          <w:marLeft w:val="0"/>
                          <w:marRight w:val="0"/>
                          <w:marTop w:val="0"/>
                          <w:marBottom w:val="0"/>
                          <w:divBdr>
                            <w:top w:val="none" w:sz="0" w:space="0" w:color="auto"/>
                            <w:left w:val="none" w:sz="0" w:space="0" w:color="auto"/>
                            <w:bottom w:val="none" w:sz="0" w:space="0" w:color="auto"/>
                            <w:right w:val="none" w:sz="0" w:space="0" w:color="auto"/>
                          </w:divBdr>
                        </w:div>
                        <w:div w:id="1498501527">
                          <w:marLeft w:val="0"/>
                          <w:marRight w:val="0"/>
                          <w:marTop w:val="0"/>
                          <w:marBottom w:val="0"/>
                          <w:divBdr>
                            <w:top w:val="none" w:sz="0" w:space="0" w:color="auto"/>
                            <w:left w:val="none" w:sz="0" w:space="0" w:color="auto"/>
                            <w:bottom w:val="none" w:sz="0" w:space="0" w:color="auto"/>
                            <w:right w:val="none" w:sz="0" w:space="0" w:color="auto"/>
                          </w:divBdr>
                        </w:div>
                        <w:div w:id="622149485">
                          <w:marLeft w:val="0"/>
                          <w:marRight w:val="0"/>
                          <w:marTop w:val="0"/>
                          <w:marBottom w:val="0"/>
                          <w:divBdr>
                            <w:top w:val="none" w:sz="0" w:space="0" w:color="auto"/>
                            <w:left w:val="none" w:sz="0" w:space="0" w:color="auto"/>
                            <w:bottom w:val="none" w:sz="0" w:space="0" w:color="auto"/>
                            <w:right w:val="none" w:sz="0" w:space="0" w:color="auto"/>
                          </w:divBdr>
                        </w:div>
                        <w:div w:id="1721128869">
                          <w:marLeft w:val="0"/>
                          <w:marRight w:val="0"/>
                          <w:marTop w:val="0"/>
                          <w:marBottom w:val="0"/>
                          <w:divBdr>
                            <w:top w:val="none" w:sz="0" w:space="0" w:color="auto"/>
                            <w:left w:val="none" w:sz="0" w:space="0" w:color="auto"/>
                            <w:bottom w:val="none" w:sz="0" w:space="0" w:color="auto"/>
                            <w:right w:val="none" w:sz="0" w:space="0" w:color="auto"/>
                          </w:divBdr>
                        </w:div>
                        <w:div w:id="1971202690">
                          <w:marLeft w:val="0"/>
                          <w:marRight w:val="0"/>
                          <w:marTop w:val="0"/>
                          <w:marBottom w:val="0"/>
                          <w:divBdr>
                            <w:top w:val="none" w:sz="0" w:space="0" w:color="auto"/>
                            <w:left w:val="none" w:sz="0" w:space="0" w:color="auto"/>
                            <w:bottom w:val="none" w:sz="0" w:space="0" w:color="auto"/>
                            <w:right w:val="none" w:sz="0" w:space="0" w:color="auto"/>
                          </w:divBdr>
                        </w:div>
                        <w:div w:id="1256480440">
                          <w:marLeft w:val="0"/>
                          <w:marRight w:val="0"/>
                          <w:marTop w:val="0"/>
                          <w:marBottom w:val="0"/>
                          <w:divBdr>
                            <w:top w:val="none" w:sz="0" w:space="0" w:color="auto"/>
                            <w:left w:val="none" w:sz="0" w:space="0" w:color="auto"/>
                            <w:bottom w:val="none" w:sz="0" w:space="0" w:color="auto"/>
                            <w:right w:val="none" w:sz="0" w:space="0" w:color="auto"/>
                          </w:divBdr>
                        </w:div>
                        <w:div w:id="1492133759">
                          <w:marLeft w:val="0"/>
                          <w:marRight w:val="0"/>
                          <w:marTop w:val="0"/>
                          <w:marBottom w:val="0"/>
                          <w:divBdr>
                            <w:top w:val="none" w:sz="0" w:space="0" w:color="auto"/>
                            <w:left w:val="none" w:sz="0" w:space="0" w:color="auto"/>
                            <w:bottom w:val="none" w:sz="0" w:space="0" w:color="auto"/>
                            <w:right w:val="none" w:sz="0" w:space="0" w:color="auto"/>
                          </w:divBdr>
                        </w:div>
                        <w:div w:id="1174413833">
                          <w:marLeft w:val="0"/>
                          <w:marRight w:val="0"/>
                          <w:marTop w:val="0"/>
                          <w:marBottom w:val="0"/>
                          <w:divBdr>
                            <w:top w:val="none" w:sz="0" w:space="0" w:color="auto"/>
                            <w:left w:val="none" w:sz="0" w:space="0" w:color="auto"/>
                            <w:bottom w:val="none" w:sz="0" w:space="0" w:color="auto"/>
                            <w:right w:val="none" w:sz="0" w:space="0" w:color="auto"/>
                          </w:divBdr>
                        </w:div>
                        <w:div w:id="1104806705">
                          <w:marLeft w:val="0"/>
                          <w:marRight w:val="0"/>
                          <w:marTop w:val="0"/>
                          <w:marBottom w:val="0"/>
                          <w:divBdr>
                            <w:top w:val="none" w:sz="0" w:space="0" w:color="auto"/>
                            <w:left w:val="none" w:sz="0" w:space="0" w:color="auto"/>
                            <w:bottom w:val="none" w:sz="0" w:space="0" w:color="auto"/>
                            <w:right w:val="none" w:sz="0" w:space="0" w:color="auto"/>
                          </w:divBdr>
                        </w:div>
                        <w:div w:id="38287286">
                          <w:marLeft w:val="0"/>
                          <w:marRight w:val="0"/>
                          <w:marTop w:val="0"/>
                          <w:marBottom w:val="0"/>
                          <w:divBdr>
                            <w:top w:val="none" w:sz="0" w:space="0" w:color="auto"/>
                            <w:left w:val="none" w:sz="0" w:space="0" w:color="auto"/>
                            <w:bottom w:val="none" w:sz="0" w:space="0" w:color="auto"/>
                            <w:right w:val="none" w:sz="0" w:space="0" w:color="auto"/>
                          </w:divBdr>
                        </w:div>
                        <w:div w:id="1217665210">
                          <w:marLeft w:val="0"/>
                          <w:marRight w:val="0"/>
                          <w:marTop w:val="0"/>
                          <w:marBottom w:val="0"/>
                          <w:divBdr>
                            <w:top w:val="none" w:sz="0" w:space="0" w:color="auto"/>
                            <w:left w:val="none" w:sz="0" w:space="0" w:color="auto"/>
                            <w:bottom w:val="none" w:sz="0" w:space="0" w:color="auto"/>
                            <w:right w:val="none" w:sz="0" w:space="0" w:color="auto"/>
                          </w:divBdr>
                        </w:div>
                        <w:div w:id="771434339">
                          <w:marLeft w:val="0"/>
                          <w:marRight w:val="0"/>
                          <w:marTop w:val="0"/>
                          <w:marBottom w:val="0"/>
                          <w:divBdr>
                            <w:top w:val="none" w:sz="0" w:space="0" w:color="auto"/>
                            <w:left w:val="none" w:sz="0" w:space="0" w:color="auto"/>
                            <w:bottom w:val="none" w:sz="0" w:space="0" w:color="auto"/>
                            <w:right w:val="none" w:sz="0" w:space="0" w:color="auto"/>
                          </w:divBdr>
                        </w:div>
                        <w:div w:id="453059863">
                          <w:marLeft w:val="0"/>
                          <w:marRight w:val="0"/>
                          <w:marTop w:val="0"/>
                          <w:marBottom w:val="0"/>
                          <w:divBdr>
                            <w:top w:val="none" w:sz="0" w:space="0" w:color="auto"/>
                            <w:left w:val="none" w:sz="0" w:space="0" w:color="auto"/>
                            <w:bottom w:val="none" w:sz="0" w:space="0" w:color="auto"/>
                            <w:right w:val="none" w:sz="0" w:space="0" w:color="auto"/>
                          </w:divBdr>
                        </w:div>
                        <w:div w:id="1696298713">
                          <w:marLeft w:val="0"/>
                          <w:marRight w:val="0"/>
                          <w:marTop w:val="0"/>
                          <w:marBottom w:val="0"/>
                          <w:divBdr>
                            <w:top w:val="none" w:sz="0" w:space="0" w:color="auto"/>
                            <w:left w:val="none" w:sz="0" w:space="0" w:color="auto"/>
                            <w:bottom w:val="none" w:sz="0" w:space="0" w:color="auto"/>
                            <w:right w:val="none" w:sz="0" w:space="0" w:color="auto"/>
                          </w:divBdr>
                        </w:div>
                        <w:div w:id="521355881">
                          <w:marLeft w:val="0"/>
                          <w:marRight w:val="0"/>
                          <w:marTop w:val="0"/>
                          <w:marBottom w:val="0"/>
                          <w:divBdr>
                            <w:top w:val="none" w:sz="0" w:space="0" w:color="auto"/>
                            <w:left w:val="none" w:sz="0" w:space="0" w:color="auto"/>
                            <w:bottom w:val="none" w:sz="0" w:space="0" w:color="auto"/>
                            <w:right w:val="none" w:sz="0" w:space="0" w:color="auto"/>
                          </w:divBdr>
                        </w:div>
                        <w:div w:id="1645817339">
                          <w:marLeft w:val="0"/>
                          <w:marRight w:val="0"/>
                          <w:marTop w:val="0"/>
                          <w:marBottom w:val="0"/>
                          <w:divBdr>
                            <w:top w:val="none" w:sz="0" w:space="0" w:color="auto"/>
                            <w:left w:val="none" w:sz="0" w:space="0" w:color="auto"/>
                            <w:bottom w:val="none" w:sz="0" w:space="0" w:color="auto"/>
                            <w:right w:val="none" w:sz="0" w:space="0" w:color="auto"/>
                          </w:divBdr>
                        </w:div>
                        <w:div w:id="452287847">
                          <w:marLeft w:val="0"/>
                          <w:marRight w:val="0"/>
                          <w:marTop w:val="0"/>
                          <w:marBottom w:val="0"/>
                          <w:divBdr>
                            <w:top w:val="none" w:sz="0" w:space="0" w:color="auto"/>
                            <w:left w:val="none" w:sz="0" w:space="0" w:color="auto"/>
                            <w:bottom w:val="none" w:sz="0" w:space="0" w:color="auto"/>
                            <w:right w:val="none" w:sz="0" w:space="0" w:color="auto"/>
                          </w:divBdr>
                        </w:div>
                        <w:div w:id="1300651598">
                          <w:marLeft w:val="0"/>
                          <w:marRight w:val="0"/>
                          <w:marTop w:val="0"/>
                          <w:marBottom w:val="0"/>
                          <w:divBdr>
                            <w:top w:val="none" w:sz="0" w:space="0" w:color="auto"/>
                            <w:left w:val="none" w:sz="0" w:space="0" w:color="auto"/>
                            <w:bottom w:val="none" w:sz="0" w:space="0" w:color="auto"/>
                            <w:right w:val="none" w:sz="0" w:space="0" w:color="auto"/>
                          </w:divBdr>
                        </w:div>
                        <w:div w:id="2090420161">
                          <w:marLeft w:val="0"/>
                          <w:marRight w:val="0"/>
                          <w:marTop w:val="0"/>
                          <w:marBottom w:val="0"/>
                          <w:divBdr>
                            <w:top w:val="none" w:sz="0" w:space="0" w:color="auto"/>
                            <w:left w:val="none" w:sz="0" w:space="0" w:color="auto"/>
                            <w:bottom w:val="none" w:sz="0" w:space="0" w:color="auto"/>
                            <w:right w:val="none" w:sz="0" w:space="0" w:color="auto"/>
                          </w:divBdr>
                        </w:div>
                        <w:div w:id="1109010911">
                          <w:marLeft w:val="0"/>
                          <w:marRight w:val="0"/>
                          <w:marTop w:val="0"/>
                          <w:marBottom w:val="0"/>
                          <w:divBdr>
                            <w:top w:val="none" w:sz="0" w:space="0" w:color="auto"/>
                            <w:left w:val="none" w:sz="0" w:space="0" w:color="auto"/>
                            <w:bottom w:val="none" w:sz="0" w:space="0" w:color="auto"/>
                            <w:right w:val="none" w:sz="0" w:space="0" w:color="auto"/>
                          </w:divBdr>
                        </w:div>
                        <w:div w:id="1972590826">
                          <w:marLeft w:val="0"/>
                          <w:marRight w:val="0"/>
                          <w:marTop w:val="0"/>
                          <w:marBottom w:val="0"/>
                          <w:divBdr>
                            <w:top w:val="none" w:sz="0" w:space="0" w:color="auto"/>
                            <w:left w:val="none" w:sz="0" w:space="0" w:color="auto"/>
                            <w:bottom w:val="none" w:sz="0" w:space="0" w:color="auto"/>
                            <w:right w:val="none" w:sz="0" w:space="0" w:color="auto"/>
                          </w:divBdr>
                        </w:div>
                        <w:div w:id="478962346">
                          <w:marLeft w:val="0"/>
                          <w:marRight w:val="0"/>
                          <w:marTop w:val="0"/>
                          <w:marBottom w:val="0"/>
                          <w:divBdr>
                            <w:top w:val="none" w:sz="0" w:space="0" w:color="auto"/>
                            <w:left w:val="none" w:sz="0" w:space="0" w:color="auto"/>
                            <w:bottom w:val="none" w:sz="0" w:space="0" w:color="auto"/>
                            <w:right w:val="none" w:sz="0" w:space="0" w:color="auto"/>
                          </w:divBdr>
                        </w:div>
                        <w:div w:id="9321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3025">
                  <w:marLeft w:val="0"/>
                  <w:marRight w:val="0"/>
                  <w:marTop w:val="0"/>
                  <w:marBottom w:val="0"/>
                  <w:divBdr>
                    <w:top w:val="none" w:sz="0" w:space="0" w:color="auto"/>
                    <w:left w:val="none" w:sz="0" w:space="0" w:color="auto"/>
                    <w:bottom w:val="none" w:sz="0" w:space="0" w:color="auto"/>
                    <w:right w:val="none" w:sz="0" w:space="0" w:color="auto"/>
                  </w:divBdr>
                  <w:divsChild>
                    <w:div w:id="1406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62507">
          <w:marLeft w:val="0"/>
          <w:marRight w:val="0"/>
          <w:marTop w:val="0"/>
          <w:marBottom w:val="150"/>
          <w:divBdr>
            <w:top w:val="none" w:sz="0" w:space="0" w:color="auto"/>
            <w:left w:val="none" w:sz="0" w:space="0" w:color="auto"/>
            <w:bottom w:val="none" w:sz="0" w:space="0" w:color="auto"/>
            <w:right w:val="none" w:sz="0" w:space="0" w:color="auto"/>
          </w:divBdr>
          <w:divsChild>
            <w:div w:id="695354232">
              <w:marLeft w:val="0"/>
              <w:marRight w:val="0"/>
              <w:marTop w:val="0"/>
              <w:marBottom w:val="0"/>
              <w:divBdr>
                <w:top w:val="none" w:sz="0" w:space="0" w:color="auto"/>
                <w:left w:val="none" w:sz="0" w:space="0" w:color="auto"/>
                <w:bottom w:val="none" w:sz="0" w:space="0" w:color="auto"/>
                <w:right w:val="none" w:sz="0" w:space="0" w:color="auto"/>
              </w:divBdr>
              <w:divsChild>
                <w:div w:id="780340993">
                  <w:marLeft w:val="0"/>
                  <w:marRight w:val="0"/>
                  <w:marTop w:val="0"/>
                  <w:marBottom w:val="0"/>
                  <w:divBdr>
                    <w:top w:val="none" w:sz="0" w:space="0" w:color="auto"/>
                    <w:left w:val="none" w:sz="0" w:space="0" w:color="auto"/>
                    <w:bottom w:val="none" w:sz="0" w:space="0" w:color="auto"/>
                    <w:right w:val="none" w:sz="0" w:space="0" w:color="auto"/>
                  </w:divBdr>
                  <w:divsChild>
                    <w:div w:id="116654331">
                      <w:marLeft w:val="0"/>
                      <w:marRight w:val="0"/>
                      <w:marTop w:val="0"/>
                      <w:marBottom w:val="0"/>
                      <w:divBdr>
                        <w:top w:val="none" w:sz="0" w:space="0" w:color="auto"/>
                        <w:left w:val="none" w:sz="0" w:space="0" w:color="auto"/>
                        <w:bottom w:val="none" w:sz="0" w:space="0" w:color="auto"/>
                        <w:right w:val="none" w:sz="0" w:space="0" w:color="auto"/>
                      </w:divBdr>
                      <w:divsChild>
                        <w:div w:id="2143114230">
                          <w:marLeft w:val="0"/>
                          <w:marRight w:val="0"/>
                          <w:marTop w:val="0"/>
                          <w:marBottom w:val="0"/>
                          <w:divBdr>
                            <w:top w:val="none" w:sz="0" w:space="0" w:color="auto"/>
                            <w:left w:val="none" w:sz="0" w:space="0" w:color="auto"/>
                            <w:bottom w:val="none" w:sz="0" w:space="0" w:color="auto"/>
                            <w:right w:val="none" w:sz="0" w:space="0" w:color="auto"/>
                          </w:divBdr>
                        </w:div>
                        <w:div w:id="787623685">
                          <w:marLeft w:val="0"/>
                          <w:marRight w:val="0"/>
                          <w:marTop w:val="0"/>
                          <w:marBottom w:val="0"/>
                          <w:divBdr>
                            <w:top w:val="none" w:sz="0" w:space="0" w:color="auto"/>
                            <w:left w:val="none" w:sz="0" w:space="0" w:color="auto"/>
                            <w:bottom w:val="none" w:sz="0" w:space="0" w:color="auto"/>
                            <w:right w:val="none" w:sz="0" w:space="0" w:color="auto"/>
                          </w:divBdr>
                        </w:div>
                        <w:div w:id="1591741663">
                          <w:marLeft w:val="0"/>
                          <w:marRight w:val="0"/>
                          <w:marTop w:val="0"/>
                          <w:marBottom w:val="0"/>
                          <w:divBdr>
                            <w:top w:val="none" w:sz="0" w:space="0" w:color="auto"/>
                            <w:left w:val="none" w:sz="0" w:space="0" w:color="auto"/>
                            <w:bottom w:val="none" w:sz="0" w:space="0" w:color="auto"/>
                            <w:right w:val="none" w:sz="0" w:space="0" w:color="auto"/>
                          </w:divBdr>
                        </w:div>
                        <w:div w:id="1068190706">
                          <w:marLeft w:val="0"/>
                          <w:marRight w:val="0"/>
                          <w:marTop w:val="0"/>
                          <w:marBottom w:val="0"/>
                          <w:divBdr>
                            <w:top w:val="none" w:sz="0" w:space="0" w:color="auto"/>
                            <w:left w:val="none" w:sz="0" w:space="0" w:color="auto"/>
                            <w:bottom w:val="none" w:sz="0" w:space="0" w:color="auto"/>
                            <w:right w:val="none" w:sz="0" w:space="0" w:color="auto"/>
                          </w:divBdr>
                        </w:div>
                        <w:div w:id="787313245">
                          <w:marLeft w:val="0"/>
                          <w:marRight w:val="0"/>
                          <w:marTop w:val="0"/>
                          <w:marBottom w:val="0"/>
                          <w:divBdr>
                            <w:top w:val="none" w:sz="0" w:space="0" w:color="auto"/>
                            <w:left w:val="none" w:sz="0" w:space="0" w:color="auto"/>
                            <w:bottom w:val="none" w:sz="0" w:space="0" w:color="auto"/>
                            <w:right w:val="none" w:sz="0" w:space="0" w:color="auto"/>
                          </w:divBdr>
                        </w:div>
                        <w:div w:id="2138254173">
                          <w:marLeft w:val="0"/>
                          <w:marRight w:val="0"/>
                          <w:marTop w:val="0"/>
                          <w:marBottom w:val="0"/>
                          <w:divBdr>
                            <w:top w:val="none" w:sz="0" w:space="0" w:color="auto"/>
                            <w:left w:val="none" w:sz="0" w:space="0" w:color="auto"/>
                            <w:bottom w:val="none" w:sz="0" w:space="0" w:color="auto"/>
                            <w:right w:val="none" w:sz="0" w:space="0" w:color="auto"/>
                          </w:divBdr>
                        </w:div>
                        <w:div w:id="608706610">
                          <w:marLeft w:val="0"/>
                          <w:marRight w:val="0"/>
                          <w:marTop w:val="0"/>
                          <w:marBottom w:val="0"/>
                          <w:divBdr>
                            <w:top w:val="none" w:sz="0" w:space="0" w:color="auto"/>
                            <w:left w:val="none" w:sz="0" w:space="0" w:color="auto"/>
                            <w:bottom w:val="none" w:sz="0" w:space="0" w:color="auto"/>
                            <w:right w:val="none" w:sz="0" w:space="0" w:color="auto"/>
                          </w:divBdr>
                        </w:div>
                        <w:div w:id="1104107467">
                          <w:marLeft w:val="0"/>
                          <w:marRight w:val="0"/>
                          <w:marTop w:val="0"/>
                          <w:marBottom w:val="0"/>
                          <w:divBdr>
                            <w:top w:val="none" w:sz="0" w:space="0" w:color="auto"/>
                            <w:left w:val="none" w:sz="0" w:space="0" w:color="auto"/>
                            <w:bottom w:val="none" w:sz="0" w:space="0" w:color="auto"/>
                            <w:right w:val="none" w:sz="0" w:space="0" w:color="auto"/>
                          </w:divBdr>
                        </w:div>
                        <w:div w:id="553469683">
                          <w:marLeft w:val="0"/>
                          <w:marRight w:val="0"/>
                          <w:marTop w:val="0"/>
                          <w:marBottom w:val="0"/>
                          <w:divBdr>
                            <w:top w:val="none" w:sz="0" w:space="0" w:color="auto"/>
                            <w:left w:val="none" w:sz="0" w:space="0" w:color="auto"/>
                            <w:bottom w:val="none" w:sz="0" w:space="0" w:color="auto"/>
                            <w:right w:val="none" w:sz="0" w:space="0" w:color="auto"/>
                          </w:divBdr>
                        </w:div>
                        <w:div w:id="1847818605">
                          <w:marLeft w:val="0"/>
                          <w:marRight w:val="0"/>
                          <w:marTop w:val="0"/>
                          <w:marBottom w:val="0"/>
                          <w:divBdr>
                            <w:top w:val="none" w:sz="0" w:space="0" w:color="auto"/>
                            <w:left w:val="none" w:sz="0" w:space="0" w:color="auto"/>
                            <w:bottom w:val="none" w:sz="0" w:space="0" w:color="auto"/>
                            <w:right w:val="none" w:sz="0" w:space="0" w:color="auto"/>
                          </w:divBdr>
                        </w:div>
                        <w:div w:id="96098126">
                          <w:marLeft w:val="0"/>
                          <w:marRight w:val="0"/>
                          <w:marTop w:val="0"/>
                          <w:marBottom w:val="0"/>
                          <w:divBdr>
                            <w:top w:val="none" w:sz="0" w:space="0" w:color="auto"/>
                            <w:left w:val="none" w:sz="0" w:space="0" w:color="auto"/>
                            <w:bottom w:val="none" w:sz="0" w:space="0" w:color="auto"/>
                            <w:right w:val="none" w:sz="0" w:space="0" w:color="auto"/>
                          </w:divBdr>
                        </w:div>
                        <w:div w:id="1855415157">
                          <w:marLeft w:val="0"/>
                          <w:marRight w:val="0"/>
                          <w:marTop w:val="0"/>
                          <w:marBottom w:val="0"/>
                          <w:divBdr>
                            <w:top w:val="none" w:sz="0" w:space="0" w:color="auto"/>
                            <w:left w:val="none" w:sz="0" w:space="0" w:color="auto"/>
                            <w:bottom w:val="none" w:sz="0" w:space="0" w:color="auto"/>
                            <w:right w:val="none" w:sz="0" w:space="0" w:color="auto"/>
                          </w:divBdr>
                        </w:div>
                        <w:div w:id="392970800">
                          <w:marLeft w:val="0"/>
                          <w:marRight w:val="0"/>
                          <w:marTop w:val="0"/>
                          <w:marBottom w:val="0"/>
                          <w:divBdr>
                            <w:top w:val="none" w:sz="0" w:space="0" w:color="auto"/>
                            <w:left w:val="none" w:sz="0" w:space="0" w:color="auto"/>
                            <w:bottom w:val="none" w:sz="0" w:space="0" w:color="auto"/>
                            <w:right w:val="none" w:sz="0" w:space="0" w:color="auto"/>
                          </w:divBdr>
                        </w:div>
                        <w:div w:id="1382554110">
                          <w:marLeft w:val="0"/>
                          <w:marRight w:val="0"/>
                          <w:marTop w:val="0"/>
                          <w:marBottom w:val="0"/>
                          <w:divBdr>
                            <w:top w:val="none" w:sz="0" w:space="0" w:color="auto"/>
                            <w:left w:val="none" w:sz="0" w:space="0" w:color="auto"/>
                            <w:bottom w:val="none" w:sz="0" w:space="0" w:color="auto"/>
                            <w:right w:val="none" w:sz="0" w:space="0" w:color="auto"/>
                          </w:divBdr>
                        </w:div>
                        <w:div w:id="885605411">
                          <w:marLeft w:val="0"/>
                          <w:marRight w:val="0"/>
                          <w:marTop w:val="0"/>
                          <w:marBottom w:val="0"/>
                          <w:divBdr>
                            <w:top w:val="none" w:sz="0" w:space="0" w:color="auto"/>
                            <w:left w:val="none" w:sz="0" w:space="0" w:color="auto"/>
                            <w:bottom w:val="none" w:sz="0" w:space="0" w:color="auto"/>
                            <w:right w:val="none" w:sz="0" w:space="0" w:color="auto"/>
                          </w:divBdr>
                        </w:div>
                        <w:div w:id="63912839">
                          <w:marLeft w:val="0"/>
                          <w:marRight w:val="0"/>
                          <w:marTop w:val="0"/>
                          <w:marBottom w:val="0"/>
                          <w:divBdr>
                            <w:top w:val="none" w:sz="0" w:space="0" w:color="auto"/>
                            <w:left w:val="none" w:sz="0" w:space="0" w:color="auto"/>
                            <w:bottom w:val="none" w:sz="0" w:space="0" w:color="auto"/>
                            <w:right w:val="none" w:sz="0" w:space="0" w:color="auto"/>
                          </w:divBdr>
                        </w:div>
                        <w:div w:id="1147865579">
                          <w:marLeft w:val="0"/>
                          <w:marRight w:val="0"/>
                          <w:marTop w:val="0"/>
                          <w:marBottom w:val="0"/>
                          <w:divBdr>
                            <w:top w:val="none" w:sz="0" w:space="0" w:color="auto"/>
                            <w:left w:val="none" w:sz="0" w:space="0" w:color="auto"/>
                            <w:bottom w:val="none" w:sz="0" w:space="0" w:color="auto"/>
                            <w:right w:val="none" w:sz="0" w:space="0" w:color="auto"/>
                          </w:divBdr>
                        </w:div>
                        <w:div w:id="2067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39462">
      <w:bodyDiv w:val="1"/>
      <w:marLeft w:val="0"/>
      <w:marRight w:val="0"/>
      <w:marTop w:val="0"/>
      <w:marBottom w:val="0"/>
      <w:divBdr>
        <w:top w:val="none" w:sz="0" w:space="0" w:color="auto"/>
        <w:left w:val="none" w:sz="0" w:space="0" w:color="auto"/>
        <w:bottom w:val="none" w:sz="0" w:space="0" w:color="auto"/>
        <w:right w:val="none" w:sz="0" w:space="0" w:color="auto"/>
      </w:divBdr>
      <w:divsChild>
        <w:div w:id="1618443692">
          <w:marLeft w:val="0"/>
          <w:marRight w:val="0"/>
          <w:marTop w:val="0"/>
          <w:marBottom w:val="150"/>
          <w:divBdr>
            <w:top w:val="none" w:sz="0" w:space="0" w:color="auto"/>
            <w:left w:val="none" w:sz="0" w:space="0" w:color="auto"/>
            <w:bottom w:val="none" w:sz="0" w:space="0" w:color="auto"/>
            <w:right w:val="none" w:sz="0" w:space="0" w:color="auto"/>
          </w:divBdr>
          <w:divsChild>
            <w:div w:id="1982728919">
              <w:marLeft w:val="0"/>
              <w:marRight w:val="0"/>
              <w:marTop w:val="0"/>
              <w:marBottom w:val="0"/>
              <w:divBdr>
                <w:top w:val="none" w:sz="0" w:space="0" w:color="auto"/>
                <w:left w:val="none" w:sz="0" w:space="0" w:color="auto"/>
                <w:bottom w:val="none" w:sz="0" w:space="0" w:color="auto"/>
                <w:right w:val="none" w:sz="0" w:space="0" w:color="auto"/>
              </w:divBdr>
              <w:divsChild>
                <w:div w:id="1232499167">
                  <w:marLeft w:val="0"/>
                  <w:marRight w:val="0"/>
                  <w:marTop w:val="0"/>
                  <w:marBottom w:val="0"/>
                  <w:divBdr>
                    <w:top w:val="none" w:sz="0" w:space="0" w:color="auto"/>
                    <w:left w:val="none" w:sz="0" w:space="0" w:color="auto"/>
                    <w:bottom w:val="none" w:sz="0" w:space="0" w:color="auto"/>
                    <w:right w:val="none" w:sz="0" w:space="0" w:color="auto"/>
                  </w:divBdr>
                  <w:divsChild>
                    <w:div w:id="1287853887">
                      <w:marLeft w:val="0"/>
                      <w:marRight w:val="0"/>
                      <w:marTop w:val="0"/>
                      <w:marBottom w:val="0"/>
                      <w:divBdr>
                        <w:top w:val="none" w:sz="0" w:space="0" w:color="auto"/>
                        <w:left w:val="none" w:sz="0" w:space="0" w:color="auto"/>
                        <w:bottom w:val="none" w:sz="0" w:space="0" w:color="auto"/>
                        <w:right w:val="none" w:sz="0" w:space="0" w:color="auto"/>
                      </w:divBdr>
                      <w:divsChild>
                        <w:div w:id="2139446361">
                          <w:marLeft w:val="0"/>
                          <w:marRight w:val="0"/>
                          <w:marTop w:val="0"/>
                          <w:marBottom w:val="0"/>
                          <w:divBdr>
                            <w:top w:val="none" w:sz="0" w:space="0" w:color="auto"/>
                            <w:left w:val="none" w:sz="0" w:space="0" w:color="auto"/>
                            <w:bottom w:val="none" w:sz="0" w:space="0" w:color="auto"/>
                            <w:right w:val="none" w:sz="0" w:space="0" w:color="auto"/>
                          </w:divBdr>
                        </w:div>
                        <w:div w:id="1730423387">
                          <w:marLeft w:val="0"/>
                          <w:marRight w:val="0"/>
                          <w:marTop w:val="0"/>
                          <w:marBottom w:val="0"/>
                          <w:divBdr>
                            <w:top w:val="none" w:sz="0" w:space="0" w:color="auto"/>
                            <w:left w:val="none" w:sz="0" w:space="0" w:color="auto"/>
                            <w:bottom w:val="none" w:sz="0" w:space="0" w:color="auto"/>
                            <w:right w:val="none" w:sz="0" w:space="0" w:color="auto"/>
                          </w:divBdr>
                        </w:div>
                        <w:div w:id="151070739">
                          <w:marLeft w:val="0"/>
                          <w:marRight w:val="0"/>
                          <w:marTop w:val="0"/>
                          <w:marBottom w:val="0"/>
                          <w:divBdr>
                            <w:top w:val="none" w:sz="0" w:space="0" w:color="auto"/>
                            <w:left w:val="none" w:sz="0" w:space="0" w:color="auto"/>
                            <w:bottom w:val="none" w:sz="0" w:space="0" w:color="auto"/>
                            <w:right w:val="none" w:sz="0" w:space="0" w:color="auto"/>
                          </w:divBdr>
                        </w:div>
                        <w:div w:id="1923220903">
                          <w:marLeft w:val="0"/>
                          <w:marRight w:val="0"/>
                          <w:marTop w:val="0"/>
                          <w:marBottom w:val="0"/>
                          <w:divBdr>
                            <w:top w:val="none" w:sz="0" w:space="0" w:color="auto"/>
                            <w:left w:val="none" w:sz="0" w:space="0" w:color="auto"/>
                            <w:bottom w:val="none" w:sz="0" w:space="0" w:color="auto"/>
                            <w:right w:val="none" w:sz="0" w:space="0" w:color="auto"/>
                          </w:divBdr>
                        </w:div>
                        <w:div w:id="1756972399">
                          <w:marLeft w:val="0"/>
                          <w:marRight w:val="0"/>
                          <w:marTop w:val="0"/>
                          <w:marBottom w:val="0"/>
                          <w:divBdr>
                            <w:top w:val="none" w:sz="0" w:space="0" w:color="auto"/>
                            <w:left w:val="none" w:sz="0" w:space="0" w:color="auto"/>
                            <w:bottom w:val="none" w:sz="0" w:space="0" w:color="auto"/>
                            <w:right w:val="none" w:sz="0" w:space="0" w:color="auto"/>
                          </w:divBdr>
                        </w:div>
                        <w:div w:id="1046105444">
                          <w:marLeft w:val="0"/>
                          <w:marRight w:val="0"/>
                          <w:marTop w:val="0"/>
                          <w:marBottom w:val="0"/>
                          <w:divBdr>
                            <w:top w:val="none" w:sz="0" w:space="0" w:color="auto"/>
                            <w:left w:val="none" w:sz="0" w:space="0" w:color="auto"/>
                            <w:bottom w:val="none" w:sz="0" w:space="0" w:color="auto"/>
                            <w:right w:val="none" w:sz="0" w:space="0" w:color="auto"/>
                          </w:divBdr>
                        </w:div>
                        <w:div w:id="437022711">
                          <w:marLeft w:val="0"/>
                          <w:marRight w:val="0"/>
                          <w:marTop w:val="0"/>
                          <w:marBottom w:val="0"/>
                          <w:divBdr>
                            <w:top w:val="none" w:sz="0" w:space="0" w:color="auto"/>
                            <w:left w:val="none" w:sz="0" w:space="0" w:color="auto"/>
                            <w:bottom w:val="none" w:sz="0" w:space="0" w:color="auto"/>
                            <w:right w:val="none" w:sz="0" w:space="0" w:color="auto"/>
                          </w:divBdr>
                        </w:div>
                        <w:div w:id="2076004900">
                          <w:marLeft w:val="0"/>
                          <w:marRight w:val="0"/>
                          <w:marTop w:val="0"/>
                          <w:marBottom w:val="0"/>
                          <w:divBdr>
                            <w:top w:val="none" w:sz="0" w:space="0" w:color="auto"/>
                            <w:left w:val="none" w:sz="0" w:space="0" w:color="auto"/>
                            <w:bottom w:val="none" w:sz="0" w:space="0" w:color="auto"/>
                            <w:right w:val="none" w:sz="0" w:space="0" w:color="auto"/>
                          </w:divBdr>
                        </w:div>
                        <w:div w:id="1177503983">
                          <w:marLeft w:val="0"/>
                          <w:marRight w:val="0"/>
                          <w:marTop w:val="0"/>
                          <w:marBottom w:val="0"/>
                          <w:divBdr>
                            <w:top w:val="none" w:sz="0" w:space="0" w:color="auto"/>
                            <w:left w:val="none" w:sz="0" w:space="0" w:color="auto"/>
                            <w:bottom w:val="none" w:sz="0" w:space="0" w:color="auto"/>
                            <w:right w:val="none" w:sz="0" w:space="0" w:color="auto"/>
                          </w:divBdr>
                        </w:div>
                        <w:div w:id="167596470">
                          <w:marLeft w:val="0"/>
                          <w:marRight w:val="0"/>
                          <w:marTop w:val="0"/>
                          <w:marBottom w:val="0"/>
                          <w:divBdr>
                            <w:top w:val="none" w:sz="0" w:space="0" w:color="auto"/>
                            <w:left w:val="none" w:sz="0" w:space="0" w:color="auto"/>
                            <w:bottom w:val="none" w:sz="0" w:space="0" w:color="auto"/>
                            <w:right w:val="none" w:sz="0" w:space="0" w:color="auto"/>
                          </w:divBdr>
                        </w:div>
                        <w:div w:id="1155879259">
                          <w:marLeft w:val="0"/>
                          <w:marRight w:val="0"/>
                          <w:marTop w:val="0"/>
                          <w:marBottom w:val="0"/>
                          <w:divBdr>
                            <w:top w:val="none" w:sz="0" w:space="0" w:color="auto"/>
                            <w:left w:val="none" w:sz="0" w:space="0" w:color="auto"/>
                            <w:bottom w:val="none" w:sz="0" w:space="0" w:color="auto"/>
                            <w:right w:val="none" w:sz="0" w:space="0" w:color="auto"/>
                          </w:divBdr>
                        </w:div>
                        <w:div w:id="508371712">
                          <w:marLeft w:val="0"/>
                          <w:marRight w:val="0"/>
                          <w:marTop w:val="0"/>
                          <w:marBottom w:val="0"/>
                          <w:divBdr>
                            <w:top w:val="none" w:sz="0" w:space="0" w:color="auto"/>
                            <w:left w:val="none" w:sz="0" w:space="0" w:color="auto"/>
                            <w:bottom w:val="none" w:sz="0" w:space="0" w:color="auto"/>
                            <w:right w:val="none" w:sz="0" w:space="0" w:color="auto"/>
                          </w:divBdr>
                        </w:div>
                        <w:div w:id="1101610477">
                          <w:marLeft w:val="0"/>
                          <w:marRight w:val="0"/>
                          <w:marTop w:val="0"/>
                          <w:marBottom w:val="0"/>
                          <w:divBdr>
                            <w:top w:val="none" w:sz="0" w:space="0" w:color="auto"/>
                            <w:left w:val="none" w:sz="0" w:space="0" w:color="auto"/>
                            <w:bottom w:val="none" w:sz="0" w:space="0" w:color="auto"/>
                            <w:right w:val="none" w:sz="0" w:space="0" w:color="auto"/>
                          </w:divBdr>
                        </w:div>
                        <w:div w:id="1125537806">
                          <w:marLeft w:val="0"/>
                          <w:marRight w:val="0"/>
                          <w:marTop w:val="0"/>
                          <w:marBottom w:val="0"/>
                          <w:divBdr>
                            <w:top w:val="none" w:sz="0" w:space="0" w:color="auto"/>
                            <w:left w:val="none" w:sz="0" w:space="0" w:color="auto"/>
                            <w:bottom w:val="none" w:sz="0" w:space="0" w:color="auto"/>
                            <w:right w:val="none" w:sz="0" w:space="0" w:color="auto"/>
                          </w:divBdr>
                        </w:div>
                        <w:div w:id="954410983">
                          <w:marLeft w:val="0"/>
                          <w:marRight w:val="0"/>
                          <w:marTop w:val="0"/>
                          <w:marBottom w:val="0"/>
                          <w:divBdr>
                            <w:top w:val="none" w:sz="0" w:space="0" w:color="auto"/>
                            <w:left w:val="none" w:sz="0" w:space="0" w:color="auto"/>
                            <w:bottom w:val="none" w:sz="0" w:space="0" w:color="auto"/>
                            <w:right w:val="none" w:sz="0" w:space="0" w:color="auto"/>
                          </w:divBdr>
                        </w:div>
                        <w:div w:id="1379353827">
                          <w:marLeft w:val="0"/>
                          <w:marRight w:val="0"/>
                          <w:marTop w:val="0"/>
                          <w:marBottom w:val="0"/>
                          <w:divBdr>
                            <w:top w:val="none" w:sz="0" w:space="0" w:color="auto"/>
                            <w:left w:val="none" w:sz="0" w:space="0" w:color="auto"/>
                            <w:bottom w:val="none" w:sz="0" w:space="0" w:color="auto"/>
                            <w:right w:val="none" w:sz="0" w:space="0" w:color="auto"/>
                          </w:divBdr>
                        </w:div>
                        <w:div w:id="1554538302">
                          <w:marLeft w:val="0"/>
                          <w:marRight w:val="0"/>
                          <w:marTop w:val="0"/>
                          <w:marBottom w:val="0"/>
                          <w:divBdr>
                            <w:top w:val="none" w:sz="0" w:space="0" w:color="auto"/>
                            <w:left w:val="none" w:sz="0" w:space="0" w:color="auto"/>
                            <w:bottom w:val="none" w:sz="0" w:space="0" w:color="auto"/>
                            <w:right w:val="none" w:sz="0" w:space="0" w:color="auto"/>
                          </w:divBdr>
                        </w:div>
                        <w:div w:id="1813601138">
                          <w:marLeft w:val="0"/>
                          <w:marRight w:val="0"/>
                          <w:marTop w:val="0"/>
                          <w:marBottom w:val="0"/>
                          <w:divBdr>
                            <w:top w:val="none" w:sz="0" w:space="0" w:color="auto"/>
                            <w:left w:val="none" w:sz="0" w:space="0" w:color="auto"/>
                            <w:bottom w:val="none" w:sz="0" w:space="0" w:color="auto"/>
                            <w:right w:val="none" w:sz="0" w:space="0" w:color="auto"/>
                          </w:divBdr>
                        </w:div>
                        <w:div w:id="1480879227">
                          <w:marLeft w:val="0"/>
                          <w:marRight w:val="0"/>
                          <w:marTop w:val="0"/>
                          <w:marBottom w:val="0"/>
                          <w:divBdr>
                            <w:top w:val="none" w:sz="0" w:space="0" w:color="auto"/>
                            <w:left w:val="none" w:sz="0" w:space="0" w:color="auto"/>
                            <w:bottom w:val="none" w:sz="0" w:space="0" w:color="auto"/>
                            <w:right w:val="none" w:sz="0" w:space="0" w:color="auto"/>
                          </w:divBdr>
                        </w:div>
                        <w:div w:id="1128931519">
                          <w:marLeft w:val="0"/>
                          <w:marRight w:val="0"/>
                          <w:marTop w:val="0"/>
                          <w:marBottom w:val="0"/>
                          <w:divBdr>
                            <w:top w:val="none" w:sz="0" w:space="0" w:color="auto"/>
                            <w:left w:val="none" w:sz="0" w:space="0" w:color="auto"/>
                            <w:bottom w:val="none" w:sz="0" w:space="0" w:color="auto"/>
                            <w:right w:val="none" w:sz="0" w:space="0" w:color="auto"/>
                          </w:divBdr>
                        </w:div>
                        <w:div w:id="1044212273">
                          <w:marLeft w:val="0"/>
                          <w:marRight w:val="0"/>
                          <w:marTop w:val="0"/>
                          <w:marBottom w:val="0"/>
                          <w:divBdr>
                            <w:top w:val="none" w:sz="0" w:space="0" w:color="auto"/>
                            <w:left w:val="none" w:sz="0" w:space="0" w:color="auto"/>
                            <w:bottom w:val="none" w:sz="0" w:space="0" w:color="auto"/>
                            <w:right w:val="none" w:sz="0" w:space="0" w:color="auto"/>
                          </w:divBdr>
                        </w:div>
                        <w:div w:id="2143306272">
                          <w:marLeft w:val="0"/>
                          <w:marRight w:val="0"/>
                          <w:marTop w:val="0"/>
                          <w:marBottom w:val="0"/>
                          <w:divBdr>
                            <w:top w:val="none" w:sz="0" w:space="0" w:color="auto"/>
                            <w:left w:val="none" w:sz="0" w:space="0" w:color="auto"/>
                            <w:bottom w:val="none" w:sz="0" w:space="0" w:color="auto"/>
                            <w:right w:val="none" w:sz="0" w:space="0" w:color="auto"/>
                          </w:divBdr>
                        </w:div>
                        <w:div w:id="1883781108">
                          <w:marLeft w:val="0"/>
                          <w:marRight w:val="0"/>
                          <w:marTop w:val="0"/>
                          <w:marBottom w:val="0"/>
                          <w:divBdr>
                            <w:top w:val="none" w:sz="0" w:space="0" w:color="auto"/>
                            <w:left w:val="none" w:sz="0" w:space="0" w:color="auto"/>
                            <w:bottom w:val="none" w:sz="0" w:space="0" w:color="auto"/>
                            <w:right w:val="none" w:sz="0" w:space="0" w:color="auto"/>
                          </w:divBdr>
                        </w:div>
                        <w:div w:id="294138259">
                          <w:marLeft w:val="0"/>
                          <w:marRight w:val="0"/>
                          <w:marTop w:val="0"/>
                          <w:marBottom w:val="0"/>
                          <w:divBdr>
                            <w:top w:val="none" w:sz="0" w:space="0" w:color="auto"/>
                            <w:left w:val="none" w:sz="0" w:space="0" w:color="auto"/>
                            <w:bottom w:val="none" w:sz="0" w:space="0" w:color="auto"/>
                            <w:right w:val="none" w:sz="0" w:space="0" w:color="auto"/>
                          </w:divBdr>
                        </w:div>
                        <w:div w:id="1525093126">
                          <w:marLeft w:val="0"/>
                          <w:marRight w:val="0"/>
                          <w:marTop w:val="0"/>
                          <w:marBottom w:val="0"/>
                          <w:divBdr>
                            <w:top w:val="none" w:sz="0" w:space="0" w:color="auto"/>
                            <w:left w:val="none" w:sz="0" w:space="0" w:color="auto"/>
                            <w:bottom w:val="none" w:sz="0" w:space="0" w:color="auto"/>
                            <w:right w:val="none" w:sz="0" w:space="0" w:color="auto"/>
                          </w:divBdr>
                        </w:div>
                        <w:div w:id="1441142861">
                          <w:marLeft w:val="0"/>
                          <w:marRight w:val="0"/>
                          <w:marTop w:val="0"/>
                          <w:marBottom w:val="0"/>
                          <w:divBdr>
                            <w:top w:val="none" w:sz="0" w:space="0" w:color="auto"/>
                            <w:left w:val="none" w:sz="0" w:space="0" w:color="auto"/>
                            <w:bottom w:val="none" w:sz="0" w:space="0" w:color="auto"/>
                            <w:right w:val="none" w:sz="0" w:space="0" w:color="auto"/>
                          </w:divBdr>
                        </w:div>
                        <w:div w:id="1597903930">
                          <w:marLeft w:val="0"/>
                          <w:marRight w:val="0"/>
                          <w:marTop w:val="0"/>
                          <w:marBottom w:val="0"/>
                          <w:divBdr>
                            <w:top w:val="none" w:sz="0" w:space="0" w:color="auto"/>
                            <w:left w:val="none" w:sz="0" w:space="0" w:color="auto"/>
                            <w:bottom w:val="none" w:sz="0" w:space="0" w:color="auto"/>
                            <w:right w:val="none" w:sz="0" w:space="0" w:color="auto"/>
                          </w:divBdr>
                        </w:div>
                        <w:div w:id="292028825">
                          <w:marLeft w:val="0"/>
                          <w:marRight w:val="0"/>
                          <w:marTop w:val="0"/>
                          <w:marBottom w:val="0"/>
                          <w:divBdr>
                            <w:top w:val="none" w:sz="0" w:space="0" w:color="auto"/>
                            <w:left w:val="none" w:sz="0" w:space="0" w:color="auto"/>
                            <w:bottom w:val="none" w:sz="0" w:space="0" w:color="auto"/>
                            <w:right w:val="none" w:sz="0" w:space="0" w:color="auto"/>
                          </w:divBdr>
                        </w:div>
                        <w:div w:id="1480686561">
                          <w:marLeft w:val="0"/>
                          <w:marRight w:val="0"/>
                          <w:marTop w:val="0"/>
                          <w:marBottom w:val="0"/>
                          <w:divBdr>
                            <w:top w:val="none" w:sz="0" w:space="0" w:color="auto"/>
                            <w:left w:val="none" w:sz="0" w:space="0" w:color="auto"/>
                            <w:bottom w:val="none" w:sz="0" w:space="0" w:color="auto"/>
                            <w:right w:val="none" w:sz="0" w:space="0" w:color="auto"/>
                          </w:divBdr>
                        </w:div>
                        <w:div w:id="321205854">
                          <w:marLeft w:val="0"/>
                          <w:marRight w:val="0"/>
                          <w:marTop w:val="0"/>
                          <w:marBottom w:val="0"/>
                          <w:divBdr>
                            <w:top w:val="none" w:sz="0" w:space="0" w:color="auto"/>
                            <w:left w:val="none" w:sz="0" w:space="0" w:color="auto"/>
                            <w:bottom w:val="none" w:sz="0" w:space="0" w:color="auto"/>
                            <w:right w:val="none" w:sz="0" w:space="0" w:color="auto"/>
                          </w:divBdr>
                        </w:div>
                        <w:div w:id="1361971187">
                          <w:marLeft w:val="0"/>
                          <w:marRight w:val="0"/>
                          <w:marTop w:val="0"/>
                          <w:marBottom w:val="0"/>
                          <w:divBdr>
                            <w:top w:val="none" w:sz="0" w:space="0" w:color="auto"/>
                            <w:left w:val="none" w:sz="0" w:space="0" w:color="auto"/>
                            <w:bottom w:val="none" w:sz="0" w:space="0" w:color="auto"/>
                            <w:right w:val="none" w:sz="0" w:space="0" w:color="auto"/>
                          </w:divBdr>
                        </w:div>
                        <w:div w:id="232159948">
                          <w:marLeft w:val="0"/>
                          <w:marRight w:val="0"/>
                          <w:marTop w:val="0"/>
                          <w:marBottom w:val="0"/>
                          <w:divBdr>
                            <w:top w:val="none" w:sz="0" w:space="0" w:color="auto"/>
                            <w:left w:val="none" w:sz="0" w:space="0" w:color="auto"/>
                            <w:bottom w:val="none" w:sz="0" w:space="0" w:color="auto"/>
                            <w:right w:val="none" w:sz="0" w:space="0" w:color="auto"/>
                          </w:divBdr>
                        </w:div>
                        <w:div w:id="132531612">
                          <w:marLeft w:val="0"/>
                          <w:marRight w:val="0"/>
                          <w:marTop w:val="0"/>
                          <w:marBottom w:val="0"/>
                          <w:divBdr>
                            <w:top w:val="none" w:sz="0" w:space="0" w:color="auto"/>
                            <w:left w:val="none" w:sz="0" w:space="0" w:color="auto"/>
                            <w:bottom w:val="none" w:sz="0" w:space="0" w:color="auto"/>
                            <w:right w:val="none" w:sz="0" w:space="0" w:color="auto"/>
                          </w:divBdr>
                        </w:div>
                        <w:div w:id="140779906">
                          <w:marLeft w:val="0"/>
                          <w:marRight w:val="0"/>
                          <w:marTop w:val="0"/>
                          <w:marBottom w:val="0"/>
                          <w:divBdr>
                            <w:top w:val="none" w:sz="0" w:space="0" w:color="auto"/>
                            <w:left w:val="none" w:sz="0" w:space="0" w:color="auto"/>
                            <w:bottom w:val="none" w:sz="0" w:space="0" w:color="auto"/>
                            <w:right w:val="none" w:sz="0" w:space="0" w:color="auto"/>
                          </w:divBdr>
                        </w:div>
                        <w:div w:id="214779856">
                          <w:marLeft w:val="0"/>
                          <w:marRight w:val="0"/>
                          <w:marTop w:val="0"/>
                          <w:marBottom w:val="0"/>
                          <w:divBdr>
                            <w:top w:val="none" w:sz="0" w:space="0" w:color="auto"/>
                            <w:left w:val="none" w:sz="0" w:space="0" w:color="auto"/>
                            <w:bottom w:val="none" w:sz="0" w:space="0" w:color="auto"/>
                            <w:right w:val="none" w:sz="0" w:space="0" w:color="auto"/>
                          </w:divBdr>
                        </w:div>
                        <w:div w:id="35085661">
                          <w:marLeft w:val="0"/>
                          <w:marRight w:val="0"/>
                          <w:marTop w:val="0"/>
                          <w:marBottom w:val="0"/>
                          <w:divBdr>
                            <w:top w:val="none" w:sz="0" w:space="0" w:color="auto"/>
                            <w:left w:val="none" w:sz="0" w:space="0" w:color="auto"/>
                            <w:bottom w:val="none" w:sz="0" w:space="0" w:color="auto"/>
                            <w:right w:val="none" w:sz="0" w:space="0" w:color="auto"/>
                          </w:divBdr>
                        </w:div>
                        <w:div w:id="1313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506">
                  <w:marLeft w:val="0"/>
                  <w:marRight w:val="0"/>
                  <w:marTop w:val="0"/>
                  <w:marBottom w:val="0"/>
                  <w:divBdr>
                    <w:top w:val="none" w:sz="0" w:space="0" w:color="auto"/>
                    <w:left w:val="none" w:sz="0" w:space="0" w:color="auto"/>
                    <w:bottom w:val="none" w:sz="0" w:space="0" w:color="auto"/>
                    <w:right w:val="none" w:sz="0" w:space="0" w:color="auto"/>
                  </w:divBdr>
                  <w:divsChild>
                    <w:div w:id="2560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6800">
          <w:marLeft w:val="0"/>
          <w:marRight w:val="0"/>
          <w:marTop w:val="0"/>
          <w:marBottom w:val="150"/>
          <w:divBdr>
            <w:top w:val="none" w:sz="0" w:space="0" w:color="auto"/>
            <w:left w:val="none" w:sz="0" w:space="0" w:color="auto"/>
            <w:bottom w:val="none" w:sz="0" w:space="0" w:color="auto"/>
            <w:right w:val="none" w:sz="0" w:space="0" w:color="auto"/>
          </w:divBdr>
          <w:divsChild>
            <w:div w:id="1771704616">
              <w:marLeft w:val="0"/>
              <w:marRight w:val="0"/>
              <w:marTop w:val="0"/>
              <w:marBottom w:val="0"/>
              <w:divBdr>
                <w:top w:val="none" w:sz="0" w:space="0" w:color="auto"/>
                <w:left w:val="none" w:sz="0" w:space="0" w:color="auto"/>
                <w:bottom w:val="none" w:sz="0" w:space="0" w:color="auto"/>
                <w:right w:val="none" w:sz="0" w:space="0" w:color="auto"/>
              </w:divBdr>
              <w:divsChild>
                <w:div w:id="112675347">
                  <w:marLeft w:val="0"/>
                  <w:marRight w:val="0"/>
                  <w:marTop w:val="0"/>
                  <w:marBottom w:val="0"/>
                  <w:divBdr>
                    <w:top w:val="none" w:sz="0" w:space="0" w:color="auto"/>
                    <w:left w:val="none" w:sz="0" w:space="0" w:color="auto"/>
                    <w:bottom w:val="none" w:sz="0" w:space="0" w:color="auto"/>
                    <w:right w:val="none" w:sz="0" w:space="0" w:color="auto"/>
                  </w:divBdr>
                  <w:divsChild>
                    <w:div w:id="1713573872">
                      <w:marLeft w:val="0"/>
                      <w:marRight w:val="0"/>
                      <w:marTop w:val="0"/>
                      <w:marBottom w:val="0"/>
                      <w:divBdr>
                        <w:top w:val="none" w:sz="0" w:space="0" w:color="auto"/>
                        <w:left w:val="none" w:sz="0" w:space="0" w:color="auto"/>
                        <w:bottom w:val="none" w:sz="0" w:space="0" w:color="auto"/>
                        <w:right w:val="none" w:sz="0" w:space="0" w:color="auto"/>
                      </w:divBdr>
                      <w:divsChild>
                        <w:div w:id="1680235304">
                          <w:marLeft w:val="0"/>
                          <w:marRight w:val="0"/>
                          <w:marTop w:val="0"/>
                          <w:marBottom w:val="0"/>
                          <w:divBdr>
                            <w:top w:val="none" w:sz="0" w:space="0" w:color="auto"/>
                            <w:left w:val="none" w:sz="0" w:space="0" w:color="auto"/>
                            <w:bottom w:val="none" w:sz="0" w:space="0" w:color="auto"/>
                            <w:right w:val="none" w:sz="0" w:space="0" w:color="auto"/>
                          </w:divBdr>
                        </w:div>
                        <w:div w:id="609319858">
                          <w:marLeft w:val="0"/>
                          <w:marRight w:val="0"/>
                          <w:marTop w:val="0"/>
                          <w:marBottom w:val="0"/>
                          <w:divBdr>
                            <w:top w:val="none" w:sz="0" w:space="0" w:color="auto"/>
                            <w:left w:val="none" w:sz="0" w:space="0" w:color="auto"/>
                            <w:bottom w:val="none" w:sz="0" w:space="0" w:color="auto"/>
                            <w:right w:val="none" w:sz="0" w:space="0" w:color="auto"/>
                          </w:divBdr>
                        </w:div>
                        <w:div w:id="436412334">
                          <w:marLeft w:val="0"/>
                          <w:marRight w:val="0"/>
                          <w:marTop w:val="0"/>
                          <w:marBottom w:val="0"/>
                          <w:divBdr>
                            <w:top w:val="none" w:sz="0" w:space="0" w:color="auto"/>
                            <w:left w:val="none" w:sz="0" w:space="0" w:color="auto"/>
                            <w:bottom w:val="none" w:sz="0" w:space="0" w:color="auto"/>
                            <w:right w:val="none" w:sz="0" w:space="0" w:color="auto"/>
                          </w:divBdr>
                        </w:div>
                        <w:div w:id="2045444707">
                          <w:marLeft w:val="0"/>
                          <w:marRight w:val="0"/>
                          <w:marTop w:val="0"/>
                          <w:marBottom w:val="0"/>
                          <w:divBdr>
                            <w:top w:val="none" w:sz="0" w:space="0" w:color="auto"/>
                            <w:left w:val="none" w:sz="0" w:space="0" w:color="auto"/>
                            <w:bottom w:val="none" w:sz="0" w:space="0" w:color="auto"/>
                            <w:right w:val="none" w:sz="0" w:space="0" w:color="auto"/>
                          </w:divBdr>
                        </w:div>
                        <w:div w:id="579679917">
                          <w:marLeft w:val="0"/>
                          <w:marRight w:val="0"/>
                          <w:marTop w:val="0"/>
                          <w:marBottom w:val="0"/>
                          <w:divBdr>
                            <w:top w:val="none" w:sz="0" w:space="0" w:color="auto"/>
                            <w:left w:val="none" w:sz="0" w:space="0" w:color="auto"/>
                            <w:bottom w:val="none" w:sz="0" w:space="0" w:color="auto"/>
                            <w:right w:val="none" w:sz="0" w:space="0" w:color="auto"/>
                          </w:divBdr>
                        </w:div>
                        <w:div w:id="402147664">
                          <w:marLeft w:val="0"/>
                          <w:marRight w:val="0"/>
                          <w:marTop w:val="0"/>
                          <w:marBottom w:val="0"/>
                          <w:divBdr>
                            <w:top w:val="none" w:sz="0" w:space="0" w:color="auto"/>
                            <w:left w:val="none" w:sz="0" w:space="0" w:color="auto"/>
                            <w:bottom w:val="none" w:sz="0" w:space="0" w:color="auto"/>
                            <w:right w:val="none" w:sz="0" w:space="0" w:color="auto"/>
                          </w:divBdr>
                        </w:div>
                        <w:div w:id="671834191">
                          <w:marLeft w:val="0"/>
                          <w:marRight w:val="0"/>
                          <w:marTop w:val="0"/>
                          <w:marBottom w:val="0"/>
                          <w:divBdr>
                            <w:top w:val="none" w:sz="0" w:space="0" w:color="auto"/>
                            <w:left w:val="none" w:sz="0" w:space="0" w:color="auto"/>
                            <w:bottom w:val="none" w:sz="0" w:space="0" w:color="auto"/>
                            <w:right w:val="none" w:sz="0" w:space="0" w:color="auto"/>
                          </w:divBdr>
                        </w:div>
                        <w:div w:id="1761683993">
                          <w:marLeft w:val="0"/>
                          <w:marRight w:val="0"/>
                          <w:marTop w:val="0"/>
                          <w:marBottom w:val="0"/>
                          <w:divBdr>
                            <w:top w:val="none" w:sz="0" w:space="0" w:color="auto"/>
                            <w:left w:val="none" w:sz="0" w:space="0" w:color="auto"/>
                            <w:bottom w:val="none" w:sz="0" w:space="0" w:color="auto"/>
                            <w:right w:val="none" w:sz="0" w:space="0" w:color="auto"/>
                          </w:divBdr>
                        </w:div>
                        <w:div w:id="370692347">
                          <w:marLeft w:val="0"/>
                          <w:marRight w:val="0"/>
                          <w:marTop w:val="0"/>
                          <w:marBottom w:val="0"/>
                          <w:divBdr>
                            <w:top w:val="none" w:sz="0" w:space="0" w:color="auto"/>
                            <w:left w:val="none" w:sz="0" w:space="0" w:color="auto"/>
                            <w:bottom w:val="none" w:sz="0" w:space="0" w:color="auto"/>
                            <w:right w:val="none" w:sz="0" w:space="0" w:color="auto"/>
                          </w:divBdr>
                        </w:div>
                        <w:div w:id="1515877313">
                          <w:marLeft w:val="0"/>
                          <w:marRight w:val="0"/>
                          <w:marTop w:val="0"/>
                          <w:marBottom w:val="0"/>
                          <w:divBdr>
                            <w:top w:val="none" w:sz="0" w:space="0" w:color="auto"/>
                            <w:left w:val="none" w:sz="0" w:space="0" w:color="auto"/>
                            <w:bottom w:val="none" w:sz="0" w:space="0" w:color="auto"/>
                            <w:right w:val="none" w:sz="0" w:space="0" w:color="auto"/>
                          </w:divBdr>
                        </w:div>
                        <w:div w:id="1428228284">
                          <w:marLeft w:val="0"/>
                          <w:marRight w:val="0"/>
                          <w:marTop w:val="0"/>
                          <w:marBottom w:val="0"/>
                          <w:divBdr>
                            <w:top w:val="none" w:sz="0" w:space="0" w:color="auto"/>
                            <w:left w:val="none" w:sz="0" w:space="0" w:color="auto"/>
                            <w:bottom w:val="none" w:sz="0" w:space="0" w:color="auto"/>
                            <w:right w:val="none" w:sz="0" w:space="0" w:color="auto"/>
                          </w:divBdr>
                        </w:div>
                        <w:div w:id="367802536">
                          <w:marLeft w:val="0"/>
                          <w:marRight w:val="0"/>
                          <w:marTop w:val="0"/>
                          <w:marBottom w:val="0"/>
                          <w:divBdr>
                            <w:top w:val="none" w:sz="0" w:space="0" w:color="auto"/>
                            <w:left w:val="none" w:sz="0" w:space="0" w:color="auto"/>
                            <w:bottom w:val="none" w:sz="0" w:space="0" w:color="auto"/>
                            <w:right w:val="none" w:sz="0" w:space="0" w:color="auto"/>
                          </w:divBdr>
                        </w:div>
                        <w:div w:id="443306598">
                          <w:marLeft w:val="0"/>
                          <w:marRight w:val="0"/>
                          <w:marTop w:val="0"/>
                          <w:marBottom w:val="0"/>
                          <w:divBdr>
                            <w:top w:val="none" w:sz="0" w:space="0" w:color="auto"/>
                            <w:left w:val="none" w:sz="0" w:space="0" w:color="auto"/>
                            <w:bottom w:val="none" w:sz="0" w:space="0" w:color="auto"/>
                            <w:right w:val="none" w:sz="0" w:space="0" w:color="auto"/>
                          </w:divBdr>
                        </w:div>
                        <w:div w:id="1069616887">
                          <w:marLeft w:val="0"/>
                          <w:marRight w:val="0"/>
                          <w:marTop w:val="0"/>
                          <w:marBottom w:val="0"/>
                          <w:divBdr>
                            <w:top w:val="none" w:sz="0" w:space="0" w:color="auto"/>
                            <w:left w:val="none" w:sz="0" w:space="0" w:color="auto"/>
                            <w:bottom w:val="none" w:sz="0" w:space="0" w:color="auto"/>
                            <w:right w:val="none" w:sz="0" w:space="0" w:color="auto"/>
                          </w:divBdr>
                        </w:div>
                        <w:div w:id="586498470">
                          <w:marLeft w:val="0"/>
                          <w:marRight w:val="0"/>
                          <w:marTop w:val="0"/>
                          <w:marBottom w:val="0"/>
                          <w:divBdr>
                            <w:top w:val="none" w:sz="0" w:space="0" w:color="auto"/>
                            <w:left w:val="none" w:sz="0" w:space="0" w:color="auto"/>
                            <w:bottom w:val="none" w:sz="0" w:space="0" w:color="auto"/>
                            <w:right w:val="none" w:sz="0" w:space="0" w:color="auto"/>
                          </w:divBdr>
                        </w:div>
                        <w:div w:id="236786689">
                          <w:marLeft w:val="0"/>
                          <w:marRight w:val="0"/>
                          <w:marTop w:val="0"/>
                          <w:marBottom w:val="0"/>
                          <w:divBdr>
                            <w:top w:val="none" w:sz="0" w:space="0" w:color="auto"/>
                            <w:left w:val="none" w:sz="0" w:space="0" w:color="auto"/>
                            <w:bottom w:val="none" w:sz="0" w:space="0" w:color="auto"/>
                            <w:right w:val="none" w:sz="0" w:space="0" w:color="auto"/>
                          </w:divBdr>
                        </w:div>
                        <w:div w:id="21280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6718">
          <w:marLeft w:val="0"/>
          <w:marRight w:val="0"/>
          <w:marTop w:val="0"/>
          <w:marBottom w:val="150"/>
          <w:divBdr>
            <w:top w:val="none" w:sz="0" w:space="0" w:color="auto"/>
            <w:left w:val="none" w:sz="0" w:space="0" w:color="auto"/>
            <w:bottom w:val="none" w:sz="0" w:space="0" w:color="auto"/>
            <w:right w:val="none" w:sz="0" w:space="0" w:color="auto"/>
          </w:divBdr>
          <w:divsChild>
            <w:div w:id="523128208">
              <w:marLeft w:val="0"/>
              <w:marRight w:val="0"/>
              <w:marTop w:val="0"/>
              <w:marBottom w:val="0"/>
              <w:divBdr>
                <w:top w:val="none" w:sz="0" w:space="0" w:color="auto"/>
                <w:left w:val="none" w:sz="0" w:space="0" w:color="auto"/>
                <w:bottom w:val="none" w:sz="0" w:space="0" w:color="auto"/>
                <w:right w:val="none" w:sz="0" w:space="0" w:color="auto"/>
              </w:divBdr>
              <w:divsChild>
                <w:div w:id="1505896555">
                  <w:marLeft w:val="0"/>
                  <w:marRight w:val="0"/>
                  <w:marTop w:val="0"/>
                  <w:marBottom w:val="0"/>
                  <w:divBdr>
                    <w:top w:val="none" w:sz="0" w:space="0" w:color="auto"/>
                    <w:left w:val="none" w:sz="0" w:space="0" w:color="auto"/>
                    <w:bottom w:val="none" w:sz="0" w:space="0" w:color="auto"/>
                    <w:right w:val="none" w:sz="0" w:space="0" w:color="auto"/>
                  </w:divBdr>
                  <w:divsChild>
                    <w:div w:id="1659921124">
                      <w:marLeft w:val="0"/>
                      <w:marRight w:val="0"/>
                      <w:marTop w:val="0"/>
                      <w:marBottom w:val="0"/>
                      <w:divBdr>
                        <w:top w:val="none" w:sz="0" w:space="0" w:color="auto"/>
                        <w:left w:val="none" w:sz="0" w:space="0" w:color="auto"/>
                        <w:bottom w:val="none" w:sz="0" w:space="0" w:color="auto"/>
                        <w:right w:val="none" w:sz="0" w:space="0" w:color="auto"/>
                      </w:divBdr>
                      <w:divsChild>
                        <w:div w:id="20669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2855">
      <w:bodyDiv w:val="1"/>
      <w:marLeft w:val="0"/>
      <w:marRight w:val="0"/>
      <w:marTop w:val="0"/>
      <w:marBottom w:val="0"/>
      <w:divBdr>
        <w:top w:val="none" w:sz="0" w:space="0" w:color="auto"/>
        <w:left w:val="none" w:sz="0" w:space="0" w:color="auto"/>
        <w:bottom w:val="none" w:sz="0" w:space="0" w:color="auto"/>
        <w:right w:val="none" w:sz="0" w:space="0" w:color="auto"/>
      </w:divBdr>
      <w:divsChild>
        <w:div w:id="1052123052">
          <w:marLeft w:val="0"/>
          <w:marRight w:val="0"/>
          <w:marTop w:val="0"/>
          <w:marBottom w:val="150"/>
          <w:divBdr>
            <w:top w:val="none" w:sz="0" w:space="0" w:color="auto"/>
            <w:left w:val="none" w:sz="0" w:space="0" w:color="auto"/>
            <w:bottom w:val="none" w:sz="0" w:space="0" w:color="auto"/>
            <w:right w:val="none" w:sz="0" w:space="0" w:color="auto"/>
          </w:divBdr>
          <w:divsChild>
            <w:div w:id="1944874056">
              <w:marLeft w:val="0"/>
              <w:marRight w:val="0"/>
              <w:marTop w:val="0"/>
              <w:marBottom w:val="0"/>
              <w:divBdr>
                <w:top w:val="none" w:sz="0" w:space="0" w:color="auto"/>
                <w:left w:val="none" w:sz="0" w:space="0" w:color="auto"/>
                <w:bottom w:val="none" w:sz="0" w:space="0" w:color="auto"/>
                <w:right w:val="none" w:sz="0" w:space="0" w:color="auto"/>
              </w:divBdr>
              <w:divsChild>
                <w:div w:id="448667330">
                  <w:marLeft w:val="0"/>
                  <w:marRight w:val="0"/>
                  <w:marTop w:val="0"/>
                  <w:marBottom w:val="0"/>
                  <w:divBdr>
                    <w:top w:val="none" w:sz="0" w:space="0" w:color="auto"/>
                    <w:left w:val="none" w:sz="0" w:space="0" w:color="auto"/>
                    <w:bottom w:val="none" w:sz="0" w:space="0" w:color="auto"/>
                    <w:right w:val="none" w:sz="0" w:space="0" w:color="auto"/>
                  </w:divBdr>
                  <w:divsChild>
                    <w:div w:id="57288337">
                      <w:marLeft w:val="0"/>
                      <w:marRight w:val="0"/>
                      <w:marTop w:val="0"/>
                      <w:marBottom w:val="0"/>
                      <w:divBdr>
                        <w:top w:val="none" w:sz="0" w:space="0" w:color="auto"/>
                        <w:left w:val="none" w:sz="0" w:space="0" w:color="auto"/>
                        <w:bottom w:val="none" w:sz="0" w:space="0" w:color="auto"/>
                        <w:right w:val="none" w:sz="0" w:space="0" w:color="auto"/>
                      </w:divBdr>
                      <w:divsChild>
                        <w:div w:id="1293753937">
                          <w:marLeft w:val="0"/>
                          <w:marRight w:val="0"/>
                          <w:marTop w:val="0"/>
                          <w:marBottom w:val="0"/>
                          <w:divBdr>
                            <w:top w:val="none" w:sz="0" w:space="0" w:color="auto"/>
                            <w:left w:val="none" w:sz="0" w:space="0" w:color="auto"/>
                            <w:bottom w:val="none" w:sz="0" w:space="0" w:color="auto"/>
                            <w:right w:val="none" w:sz="0" w:space="0" w:color="auto"/>
                          </w:divBdr>
                        </w:div>
                        <w:div w:id="305554558">
                          <w:marLeft w:val="0"/>
                          <w:marRight w:val="0"/>
                          <w:marTop w:val="0"/>
                          <w:marBottom w:val="0"/>
                          <w:divBdr>
                            <w:top w:val="none" w:sz="0" w:space="0" w:color="auto"/>
                            <w:left w:val="none" w:sz="0" w:space="0" w:color="auto"/>
                            <w:bottom w:val="none" w:sz="0" w:space="0" w:color="auto"/>
                            <w:right w:val="none" w:sz="0" w:space="0" w:color="auto"/>
                          </w:divBdr>
                        </w:div>
                        <w:div w:id="1645697485">
                          <w:marLeft w:val="0"/>
                          <w:marRight w:val="0"/>
                          <w:marTop w:val="0"/>
                          <w:marBottom w:val="0"/>
                          <w:divBdr>
                            <w:top w:val="none" w:sz="0" w:space="0" w:color="auto"/>
                            <w:left w:val="none" w:sz="0" w:space="0" w:color="auto"/>
                            <w:bottom w:val="none" w:sz="0" w:space="0" w:color="auto"/>
                            <w:right w:val="none" w:sz="0" w:space="0" w:color="auto"/>
                          </w:divBdr>
                        </w:div>
                        <w:div w:id="725689527">
                          <w:marLeft w:val="0"/>
                          <w:marRight w:val="0"/>
                          <w:marTop w:val="0"/>
                          <w:marBottom w:val="0"/>
                          <w:divBdr>
                            <w:top w:val="none" w:sz="0" w:space="0" w:color="auto"/>
                            <w:left w:val="none" w:sz="0" w:space="0" w:color="auto"/>
                            <w:bottom w:val="none" w:sz="0" w:space="0" w:color="auto"/>
                            <w:right w:val="none" w:sz="0" w:space="0" w:color="auto"/>
                          </w:divBdr>
                        </w:div>
                        <w:div w:id="133908129">
                          <w:marLeft w:val="0"/>
                          <w:marRight w:val="0"/>
                          <w:marTop w:val="0"/>
                          <w:marBottom w:val="0"/>
                          <w:divBdr>
                            <w:top w:val="none" w:sz="0" w:space="0" w:color="auto"/>
                            <w:left w:val="none" w:sz="0" w:space="0" w:color="auto"/>
                            <w:bottom w:val="none" w:sz="0" w:space="0" w:color="auto"/>
                            <w:right w:val="none" w:sz="0" w:space="0" w:color="auto"/>
                          </w:divBdr>
                        </w:div>
                        <w:div w:id="820268675">
                          <w:marLeft w:val="0"/>
                          <w:marRight w:val="0"/>
                          <w:marTop w:val="0"/>
                          <w:marBottom w:val="0"/>
                          <w:divBdr>
                            <w:top w:val="none" w:sz="0" w:space="0" w:color="auto"/>
                            <w:left w:val="none" w:sz="0" w:space="0" w:color="auto"/>
                            <w:bottom w:val="none" w:sz="0" w:space="0" w:color="auto"/>
                            <w:right w:val="none" w:sz="0" w:space="0" w:color="auto"/>
                          </w:divBdr>
                        </w:div>
                        <w:div w:id="349064399">
                          <w:marLeft w:val="0"/>
                          <w:marRight w:val="0"/>
                          <w:marTop w:val="0"/>
                          <w:marBottom w:val="0"/>
                          <w:divBdr>
                            <w:top w:val="none" w:sz="0" w:space="0" w:color="auto"/>
                            <w:left w:val="none" w:sz="0" w:space="0" w:color="auto"/>
                            <w:bottom w:val="none" w:sz="0" w:space="0" w:color="auto"/>
                            <w:right w:val="none" w:sz="0" w:space="0" w:color="auto"/>
                          </w:divBdr>
                        </w:div>
                        <w:div w:id="1245727535">
                          <w:marLeft w:val="0"/>
                          <w:marRight w:val="0"/>
                          <w:marTop w:val="0"/>
                          <w:marBottom w:val="0"/>
                          <w:divBdr>
                            <w:top w:val="none" w:sz="0" w:space="0" w:color="auto"/>
                            <w:left w:val="none" w:sz="0" w:space="0" w:color="auto"/>
                            <w:bottom w:val="none" w:sz="0" w:space="0" w:color="auto"/>
                            <w:right w:val="none" w:sz="0" w:space="0" w:color="auto"/>
                          </w:divBdr>
                        </w:div>
                        <w:div w:id="2051345932">
                          <w:marLeft w:val="0"/>
                          <w:marRight w:val="0"/>
                          <w:marTop w:val="0"/>
                          <w:marBottom w:val="0"/>
                          <w:divBdr>
                            <w:top w:val="none" w:sz="0" w:space="0" w:color="auto"/>
                            <w:left w:val="none" w:sz="0" w:space="0" w:color="auto"/>
                            <w:bottom w:val="none" w:sz="0" w:space="0" w:color="auto"/>
                            <w:right w:val="none" w:sz="0" w:space="0" w:color="auto"/>
                          </w:divBdr>
                        </w:div>
                        <w:div w:id="1845973520">
                          <w:marLeft w:val="0"/>
                          <w:marRight w:val="0"/>
                          <w:marTop w:val="0"/>
                          <w:marBottom w:val="0"/>
                          <w:divBdr>
                            <w:top w:val="none" w:sz="0" w:space="0" w:color="auto"/>
                            <w:left w:val="none" w:sz="0" w:space="0" w:color="auto"/>
                            <w:bottom w:val="none" w:sz="0" w:space="0" w:color="auto"/>
                            <w:right w:val="none" w:sz="0" w:space="0" w:color="auto"/>
                          </w:divBdr>
                        </w:div>
                        <w:div w:id="1237789348">
                          <w:marLeft w:val="0"/>
                          <w:marRight w:val="0"/>
                          <w:marTop w:val="0"/>
                          <w:marBottom w:val="0"/>
                          <w:divBdr>
                            <w:top w:val="none" w:sz="0" w:space="0" w:color="auto"/>
                            <w:left w:val="none" w:sz="0" w:space="0" w:color="auto"/>
                            <w:bottom w:val="none" w:sz="0" w:space="0" w:color="auto"/>
                            <w:right w:val="none" w:sz="0" w:space="0" w:color="auto"/>
                          </w:divBdr>
                        </w:div>
                        <w:div w:id="1507817107">
                          <w:marLeft w:val="0"/>
                          <w:marRight w:val="0"/>
                          <w:marTop w:val="0"/>
                          <w:marBottom w:val="0"/>
                          <w:divBdr>
                            <w:top w:val="none" w:sz="0" w:space="0" w:color="auto"/>
                            <w:left w:val="none" w:sz="0" w:space="0" w:color="auto"/>
                            <w:bottom w:val="none" w:sz="0" w:space="0" w:color="auto"/>
                            <w:right w:val="none" w:sz="0" w:space="0" w:color="auto"/>
                          </w:divBdr>
                        </w:div>
                        <w:div w:id="183790987">
                          <w:marLeft w:val="0"/>
                          <w:marRight w:val="0"/>
                          <w:marTop w:val="0"/>
                          <w:marBottom w:val="0"/>
                          <w:divBdr>
                            <w:top w:val="none" w:sz="0" w:space="0" w:color="auto"/>
                            <w:left w:val="none" w:sz="0" w:space="0" w:color="auto"/>
                            <w:bottom w:val="none" w:sz="0" w:space="0" w:color="auto"/>
                            <w:right w:val="none" w:sz="0" w:space="0" w:color="auto"/>
                          </w:divBdr>
                        </w:div>
                        <w:div w:id="596837591">
                          <w:marLeft w:val="0"/>
                          <w:marRight w:val="0"/>
                          <w:marTop w:val="0"/>
                          <w:marBottom w:val="0"/>
                          <w:divBdr>
                            <w:top w:val="none" w:sz="0" w:space="0" w:color="auto"/>
                            <w:left w:val="none" w:sz="0" w:space="0" w:color="auto"/>
                            <w:bottom w:val="none" w:sz="0" w:space="0" w:color="auto"/>
                            <w:right w:val="none" w:sz="0" w:space="0" w:color="auto"/>
                          </w:divBdr>
                        </w:div>
                        <w:div w:id="952396398">
                          <w:marLeft w:val="0"/>
                          <w:marRight w:val="0"/>
                          <w:marTop w:val="0"/>
                          <w:marBottom w:val="0"/>
                          <w:divBdr>
                            <w:top w:val="none" w:sz="0" w:space="0" w:color="auto"/>
                            <w:left w:val="none" w:sz="0" w:space="0" w:color="auto"/>
                            <w:bottom w:val="none" w:sz="0" w:space="0" w:color="auto"/>
                            <w:right w:val="none" w:sz="0" w:space="0" w:color="auto"/>
                          </w:divBdr>
                        </w:div>
                        <w:div w:id="880942685">
                          <w:marLeft w:val="0"/>
                          <w:marRight w:val="0"/>
                          <w:marTop w:val="0"/>
                          <w:marBottom w:val="0"/>
                          <w:divBdr>
                            <w:top w:val="none" w:sz="0" w:space="0" w:color="auto"/>
                            <w:left w:val="none" w:sz="0" w:space="0" w:color="auto"/>
                            <w:bottom w:val="none" w:sz="0" w:space="0" w:color="auto"/>
                            <w:right w:val="none" w:sz="0" w:space="0" w:color="auto"/>
                          </w:divBdr>
                        </w:div>
                        <w:div w:id="1946647184">
                          <w:marLeft w:val="0"/>
                          <w:marRight w:val="0"/>
                          <w:marTop w:val="0"/>
                          <w:marBottom w:val="0"/>
                          <w:divBdr>
                            <w:top w:val="none" w:sz="0" w:space="0" w:color="auto"/>
                            <w:left w:val="none" w:sz="0" w:space="0" w:color="auto"/>
                            <w:bottom w:val="none" w:sz="0" w:space="0" w:color="auto"/>
                            <w:right w:val="none" w:sz="0" w:space="0" w:color="auto"/>
                          </w:divBdr>
                        </w:div>
                        <w:div w:id="335961700">
                          <w:marLeft w:val="0"/>
                          <w:marRight w:val="0"/>
                          <w:marTop w:val="0"/>
                          <w:marBottom w:val="0"/>
                          <w:divBdr>
                            <w:top w:val="none" w:sz="0" w:space="0" w:color="auto"/>
                            <w:left w:val="none" w:sz="0" w:space="0" w:color="auto"/>
                            <w:bottom w:val="none" w:sz="0" w:space="0" w:color="auto"/>
                            <w:right w:val="none" w:sz="0" w:space="0" w:color="auto"/>
                          </w:divBdr>
                        </w:div>
                        <w:div w:id="1127242677">
                          <w:marLeft w:val="0"/>
                          <w:marRight w:val="0"/>
                          <w:marTop w:val="0"/>
                          <w:marBottom w:val="0"/>
                          <w:divBdr>
                            <w:top w:val="none" w:sz="0" w:space="0" w:color="auto"/>
                            <w:left w:val="none" w:sz="0" w:space="0" w:color="auto"/>
                            <w:bottom w:val="none" w:sz="0" w:space="0" w:color="auto"/>
                            <w:right w:val="none" w:sz="0" w:space="0" w:color="auto"/>
                          </w:divBdr>
                        </w:div>
                        <w:div w:id="1497844030">
                          <w:marLeft w:val="0"/>
                          <w:marRight w:val="0"/>
                          <w:marTop w:val="0"/>
                          <w:marBottom w:val="0"/>
                          <w:divBdr>
                            <w:top w:val="none" w:sz="0" w:space="0" w:color="auto"/>
                            <w:left w:val="none" w:sz="0" w:space="0" w:color="auto"/>
                            <w:bottom w:val="none" w:sz="0" w:space="0" w:color="auto"/>
                            <w:right w:val="none" w:sz="0" w:space="0" w:color="auto"/>
                          </w:divBdr>
                        </w:div>
                        <w:div w:id="1896045826">
                          <w:marLeft w:val="0"/>
                          <w:marRight w:val="0"/>
                          <w:marTop w:val="0"/>
                          <w:marBottom w:val="0"/>
                          <w:divBdr>
                            <w:top w:val="none" w:sz="0" w:space="0" w:color="auto"/>
                            <w:left w:val="none" w:sz="0" w:space="0" w:color="auto"/>
                            <w:bottom w:val="none" w:sz="0" w:space="0" w:color="auto"/>
                            <w:right w:val="none" w:sz="0" w:space="0" w:color="auto"/>
                          </w:divBdr>
                        </w:div>
                        <w:div w:id="1194229605">
                          <w:marLeft w:val="0"/>
                          <w:marRight w:val="0"/>
                          <w:marTop w:val="0"/>
                          <w:marBottom w:val="0"/>
                          <w:divBdr>
                            <w:top w:val="none" w:sz="0" w:space="0" w:color="auto"/>
                            <w:left w:val="none" w:sz="0" w:space="0" w:color="auto"/>
                            <w:bottom w:val="none" w:sz="0" w:space="0" w:color="auto"/>
                            <w:right w:val="none" w:sz="0" w:space="0" w:color="auto"/>
                          </w:divBdr>
                        </w:div>
                        <w:div w:id="2048866821">
                          <w:marLeft w:val="0"/>
                          <w:marRight w:val="0"/>
                          <w:marTop w:val="0"/>
                          <w:marBottom w:val="0"/>
                          <w:divBdr>
                            <w:top w:val="none" w:sz="0" w:space="0" w:color="auto"/>
                            <w:left w:val="none" w:sz="0" w:space="0" w:color="auto"/>
                            <w:bottom w:val="none" w:sz="0" w:space="0" w:color="auto"/>
                            <w:right w:val="none" w:sz="0" w:space="0" w:color="auto"/>
                          </w:divBdr>
                        </w:div>
                        <w:div w:id="1688173576">
                          <w:marLeft w:val="0"/>
                          <w:marRight w:val="0"/>
                          <w:marTop w:val="0"/>
                          <w:marBottom w:val="0"/>
                          <w:divBdr>
                            <w:top w:val="none" w:sz="0" w:space="0" w:color="auto"/>
                            <w:left w:val="none" w:sz="0" w:space="0" w:color="auto"/>
                            <w:bottom w:val="none" w:sz="0" w:space="0" w:color="auto"/>
                            <w:right w:val="none" w:sz="0" w:space="0" w:color="auto"/>
                          </w:divBdr>
                        </w:div>
                        <w:div w:id="1743866154">
                          <w:marLeft w:val="0"/>
                          <w:marRight w:val="0"/>
                          <w:marTop w:val="0"/>
                          <w:marBottom w:val="0"/>
                          <w:divBdr>
                            <w:top w:val="none" w:sz="0" w:space="0" w:color="auto"/>
                            <w:left w:val="none" w:sz="0" w:space="0" w:color="auto"/>
                            <w:bottom w:val="none" w:sz="0" w:space="0" w:color="auto"/>
                            <w:right w:val="none" w:sz="0" w:space="0" w:color="auto"/>
                          </w:divBdr>
                        </w:div>
                        <w:div w:id="2031880211">
                          <w:marLeft w:val="0"/>
                          <w:marRight w:val="0"/>
                          <w:marTop w:val="0"/>
                          <w:marBottom w:val="0"/>
                          <w:divBdr>
                            <w:top w:val="none" w:sz="0" w:space="0" w:color="auto"/>
                            <w:left w:val="none" w:sz="0" w:space="0" w:color="auto"/>
                            <w:bottom w:val="none" w:sz="0" w:space="0" w:color="auto"/>
                            <w:right w:val="none" w:sz="0" w:space="0" w:color="auto"/>
                          </w:divBdr>
                        </w:div>
                        <w:div w:id="998113765">
                          <w:marLeft w:val="0"/>
                          <w:marRight w:val="0"/>
                          <w:marTop w:val="0"/>
                          <w:marBottom w:val="0"/>
                          <w:divBdr>
                            <w:top w:val="none" w:sz="0" w:space="0" w:color="auto"/>
                            <w:left w:val="none" w:sz="0" w:space="0" w:color="auto"/>
                            <w:bottom w:val="none" w:sz="0" w:space="0" w:color="auto"/>
                            <w:right w:val="none" w:sz="0" w:space="0" w:color="auto"/>
                          </w:divBdr>
                        </w:div>
                        <w:div w:id="1158613577">
                          <w:marLeft w:val="0"/>
                          <w:marRight w:val="0"/>
                          <w:marTop w:val="0"/>
                          <w:marBottom w:val="0"/>
                          <w:divBdr>
                            <w:top w:val="none" w:sz="0" w:space="0" w:color="auto"/>
                            <w:left w:val="none" w:sz="0" w:space="0" w:color="auto"/>
                            <w:bottom w:val="none" w:sz="0" w:space="0" w:color="auto"/>
                            <w:right w:val="none" w:sz="0" w:space="0" w:color="auto"/>
                          </w:divBdr>
                        </w:div>
                        <w:div w:id="615722621">
                          <w:marLeft w:val="0"/>
                          <w:marRight w:val="0"/>
                          <w:marTop w:val="0"/>
                          <w:marBottom w:val="0"/>
                          <w:divBdr>
                            <w:top w:val="none" w:sz="0" w:space="0" w:color="auto"/>
                            <w:left w:val="none" w:sz="0" w:space="0" w:color="auto"/>
                            <w:bottom w:val="none" w:sz="0" w:space="0" w:color="auto"/>
                            <w:right w:val="none" w:sz="0" w:space="0" w:color="auto"/>
                          </w:divBdr>
                        </w:div>
                        <w:div w:id="32197646">
                          <w:marLeft w:val="0"/>
                          <w:marRight w:val="0"/>
                          <w:marTop w:val="0"/>
                          <w:marBottom w:val="0"/>
                          <w:divBdr>
                            <w:top w:val="none" w:sz="0" w:space="0" w:color="auto"/>
                            <w:left w:val="none" w:sz="0" w:space="0" w:color="auto"/>
                            <w:bottom w:val="none" w:sz="0" w:space="0" w:color="auto"/>
                            <w:right w:val="none" w:sz="0" w:space="0" w:color="auto"/>
                          </w:divBdr>
                        </w:div>
                        <w:div w:id="12871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78">
                  <w:marLeft w:val="0"/>
                  <w:marRight w:val="0"/>
                  <w:marTop w:val="0"/>
                  <w:marBottom w:val="0"/>
                  <w:divBdr>
                    <w:top w:val="none" w:sz="0" w:space="0" w:color="auto"/>
                    <w:left w:val="none" w:sz="0" w:space="0" w:color="auto"/>
                    <w:bottom w:val="none" w:sz="0" w:space="0" w:color="auto"/>
                    <w:right w:val="none" w:sz="0" w:space="0" w:color="auto"/>
                  </w:divBdr>
                  <w:divsChild>
                    <w:div w:id="3644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851">
          <w:marLeft w:val="0"/>
          <w:marRight w:val="0"/>
          <w:marTop w:val="0"/>
          <w:marBottom w:val="150"/>
          <w:divBdr>
            <w:top w:val="none" w:sz="0" w:space="0" w:color="auto"/>
            <w:left w:val="none" w:sz="0" w:space="0" w:color="auto"/>
            <w:bottom w:val="none" w:sz="0" w:space="0" w:color="auto"/>
            <w:right w:val="none" w:sz="0" w:space="0" w:color="auto"/>
          </w:divBdr>
          <w:divsChild>
            <w:div w:id="1831866349">
              <w:marLeft w:val="0"/>
              <w:marRight w:val="0"/>
              <w:marTop w:val="0"/>
              <w:marBottom w:val="0"/>
              <w:divBdr>
                <w:top w:val="none" w:sz="0" w:space="0" w:color="auto"/>
                <w:left w:val="none" w:sz="0" w:space="0" w:color="auto"/>
                <w:bottom w:val="none" w:sz="0" w:space="0" w:color="auto"/>
                <w:right w:val="none" w:sz="0" w:space="0" w:color="auto"/>
              </w:divBdr>
              <w:divsChild>
                <w:div w:id="738021574">
                  <w:marLeft w:val="0"/>
                  <w:marRight w:val="0"/>
                  <w:marTop w:val="0"/>
                  <w:marBottom w:val="0"/>
                  <w:divBdr>
                    <w:top w:val="none" w:sz="0" w:space="0" w:color="auto"/>
                    <w:left w:val="none" w:sz="0" w:space="0" w:color="auto"/>
                    <w:bottom w:val="none" w:sz="0" w:space="0" w:color="auto"/>
                    <w:right w:val="none" w:sz="0" w:space="0" w:color="auto"/>
                  </w:divBdr>
                  <w:divsChild>
                    <w:div w:id="637803103">
                      <w:marLeft w:val="0"/>
                      <w:marRight w:val="0"/>
                      <w:marTop w:val="0"/>
                      <w:marBottom w:val="0"/>
                      <w:divBdr>
                        <w:top w:val="none" w:sz="0" w:space="0" w:color="auto"/>
                        <w:left w:val="none" w:sz="0" w:space="0" w:color="auto"/>
                        <w:bottom w:val="none" w:sz="0" w:space="0" w:color="auto"/>
                        <w:right w:val="none" w:sz="0" w:space="0" w:color="auto"/>
                      </w:divBdr>
                      <w:divsChild>
                        <w:div w:id="695544293">
                          <w:marLeft w:val="0"/>
                          <w:marRight w:val="0"/>
                          <w:marTop w:val="0"/>
                          <w:marBottom w:val="0"/>
                          <w:divBdr>
                            <w:top w:val="none" w:sz="0" w:space="0" w:color="auto"/>
                            <w:left w:val="none" w:sz="0" w:space="0" w:color="auto"/>
                            <w:bottom w:val="none" w:sz="0" w:space="0" w:color="auto"/>
                            <w:right w:val="none" w:sz="0" w:space="0" w:color="auto"/>
                          </w:divBdr>
                        </w:div>
                        <w:div w:id="1352564636">
                          <w:marLeft w:val="0"/>
                          <w:marRight w:val="0"/>
                          <w:marTop w:val="0"/>
                          <w:marBottom w:val="0"/>
                          <w:divBdr>
                            <w:top w:val="none" w:sz="0" w:space="0" w:color="auto"/>
                            <w:left w:val="none" w:sz="0" w:space="0" w:color="auto"/>
                            <w:bottom w:val="none" w:sz="0" w:space="0" w:color="auto"/>
                            <w:right w:val="none" w:sz="0" w:space="0" w:color="auto"/>
                          </w:divBdr>
                        </w:div>
                        <w:div w:id="763310025">
                          <w:marLeft w:val="0"/>
                          <w:marRight w:val="0"/>
                          <w:marTop w:val="0"/>
                          <w:marBottom w:val="0"/>
                          <w:divBdr>
                            <w:top w:val="none" w:sz="0" w:space="0" w:color="auto"/>
                            <w:left w:val="none" w:sz="0" w:space="0" w:color="auto"/>
                            <w:bottom w:val="none" w:sz="0" w:space="0" w:color="auto"/>
                            <w:right w:val="none" w:sz="0" w:space="0" w:color="auto"/>
                          </w:divBdr>
                        </w:div>
                        <w:div w:id="1101687187">
                          <w:marLeft w:val="0"/>
                          <w:marRight w:val="0"/>
                          <w:marTop w:val="0"/>
                          <w:marBottom w:val="0"/>
                          <w:divBdr>
                            <w:top w:val="none" w:sz="0" w:space="0" w:color="auto"/>
                            <w:left w:val="none" w:sz="0" w:space="0" w:color="auto"/>
                            <w:bottom w:val="none" w:sz="0" w:space="0" w:color="auto"/>
                            <w:right w:val="none" w:sz="0" w:space="0" w:color="auto"/>
                          </w:divBdr>
                        </w:div>
                        <w:div w:id="1607537846">
                          <w:marLeft w:val="0"/>
                          <w:marRight w:val="0"/>
                          <w:marTop w:val="0"/>
                          <w:marBottom w:val="0"/>
                          <w:divBdr>
                            <w:top w:val="none" w:sz="0" w:space="0" w:color="auto"/>
                            <w:left w:val="none" w:sz="0" w:space="0" w:color="auto"/>
                            <w:bottom w:val="none" w:sz="0" w:space="0" w:color="auto"/>
                            <w:right w:val="none" w:sz="0" w:space="0" w:color="auto"/>
                          </w:divBdr>
                        </w:div>
                        <w:div w:id="174619487">
                          <w:marLeft w:val="0"/>
                          <w:marRight w:val="0"/>
                          <w:marTop w:val="0"/>
                          <w:marBottom w:val="0"/>
                          <w:divBdr>
                            <w:top w:val="none" w:sz="0" w:space="0" w:color="auto"/>
                            <w:left w:val="none" w:sz="0" w:space="0" w:color="auto"/>
                            <w:bottom w:val="none" w:sz="0" w:space="0" w:color="auto"/>
                            <w:right w:val="none" w:sz="0" w:space="0" w:color="auto"/>
                          </w:divBdr>
                        </w:div>
                        <w:div w:id="565579412">
                          <w:marLeft w:val="0"/>
                          <w:marRight w:val="0"/>
                          <w:marTop w:val="0"/>
                          <w:marBottom w:val="0"/>
                          <w:divBdr>
                            <w:top w:val="none" w:sz="0" w:space="0" w:color="auto"/>
                            <w:left w:val="none" w:sz="0" w:space="0" w:color="auto"/>
                            <w:bottom w:val="none" w:sz="0" w:space="0" w:color="auto"/>
                            <w:right w:val="none" w:sz="0" w:space="0" w:color="auto"/>
                          </w:divBdr>
                        </w:div>
                        <w:div w:id="1360620632">
                          <w:marLeft w:val="0"/>
                          <w:marRight w:val="0"/>
                          <w:marTop w:val="0"/>
                          <w:marBottom w:val="0"/>
                          <w:divBdr>
                            <w:top w:val="none" w:sz="0" w:space="0" w:color="auto"/>
                            <w:left w:val="none" w:sz="0" w:space="0" w:color="auto"/>
                            <w:bottom w:val="none" w:sz="0" w:space="0" w:color="auto"/>
                            <w:right w:val="none" w:sz="0" w:space="0" w:color="auto"/>
                          </w:divBdr>
                        </w:div>
                        <w:div w:id="284586497">
                          <w:marLeft w:val="0"/>
                          <w:marRight w:val="0"/>
                          <w:marTop w:val="0"/>
                          <w:marBottom w:val="0"/>
                          <w:divBdr>
                            <w:top w:val="none" w:sz="0" w:space="0" w:color="auto"/>
                            <w:left w:val="none" w:sz="0" w:space="0" w:color="auto"/>
                            <w:bottom w:val="none" w:sz="0" w:space="0" w:color="auto"/>
                            <w:right w:val="none" w:sz="0" w:space="0" w:color="auto"/>
                          </w:divBdr>
                        </w:div>
                        <w:div w:id="1023559046">
                          <w:marLeft w:val="0"/>
                          <w:marRight w:val="0"/>
                          <w:marTop w:val="0"/>
                          <w:marBottom w:val="0"/>
                          <w:divBdr>
                            <w:top w:val="none" w:sz="0" w:space="0" w:color="auto"/>
                            <w:left w:val="none" w:sz="0" w:space="0" w:color="auto"/>
                            <w:bottom w:val="none" w:sz="0" w:space="0" w:color="auto"/>
                            <w:right w:val="none" w:sz="0" w:space="0" w:color="auto"/>
                          </w:divBdr>
                        </w:div>
                        <w:div w:id="1396463969">
                          <w:marLeft w:val="0"/>
                          <w:marRight w:val="0"/>
                          <w:marTop w:val="0"/>
                          <w:marBottom w:val="0"/>
                          <w:divBdr>
                            <w:top w:val="none" w:sz="0" w:space="0" w:color="auto"/>
                            <w:left w:val="none" w:sz="0" w:space="0" w:color="auto"/>
                            <w:bottom w:val="none" w:sz="0" w:space="0" w:color="auto"/>
                            <w:right w:val="none" w:sz="0" w:space="0" w:color="auto"/>
                          </w:divBdr>
                        </w:div>
                        <w:div w:id="2066635707">
                          <w:marLeft w:val="0"/>
                          <w:marRight w:val="0"/>
                          <w:marTop w:val="0"/>
                          <w:marBottom w:val="0"/>
                          <w:divBdr>
                            <w:top w:val="none" w:sz="0" w:space="0" w:color="auto"/>
                            <w:left w:val="none" w:sz="0" w:space="0" w:color="auto"/>
                            <w:bottom w:val="none" w:sz="0" w:space="0" w:color="auto"/>
                            <w:right w:val="none" w:sz="0" w:space="0" w:color="auto"/>
                          </w:divBdr>
                        </w:div>
                        <w:div w:id="1180125759">
                          <w:marLeft w:val="0"/>
                          <w:marRight w:val="0"/>
                          <w:marTop w:val="0"/>
                          <w:marBottom w:val="0"/>
                          <w:divBdr>
                            <w:top w:val="none" w:sz="0" w:space="0" w:color="auto"/>
                            <w:left w:val="none" w:sz="0" w:space="0" w:color="auto"/>
                            <w:bottom w:val="none" w:sz="0" w:space="0" w:color="auto"/>
                            <w:right w:val="none" w:sz="0" w:space="0" w:color="auto"/>
                          </w:divBdr>
                        </w:div>
                        <w:div w:id="1999261363">
                          <w:marLeft w:val="0"/>
                          <w:marRight w:val="0"/>
                          <w:marTop w:val="0"/>
                          <w:marBottom w:val="0"/>
                          <w:divBdr>
                            <w:top w:val="none" w:sz="0" w:space="0" w:color="auto"/>
                            <w:left w:val="none" w:sz="0" w:space="0" w:color="auto"/>
                            <w:bottom w:val="none" w:sz="0" w:space="0" w:color="auto"/>
                            <w:right w:val="none" w:sz="0" w:space="0" w:color="auto"/>
                          </w:divBdr>
                        </w:div>
                        <w:div w:id="1476603258">
                          <w:marLeft w:val="0"/>
                          <w:marRight w:val="0"/>
                          <w:marTop w:val="0"/>
                          <w:marBottom w:val="0"/>
                          <w:divBdr>
                            <w:top w:val="none" w:sz="0" w:space="0" w:color="auto"/>
                            <w:left w:val="none" w:sz="0" w:space="0" w:color="auto"/>
                            <w:bottom w:val="none" w:sz="0" w:space="0" w:color="auto"/>
                            <w:right w:val="none" w:sz="0" w:space="0" w:color="auto"/>
                          </w:divBdr>
                        </w:div>
                        <w:div w:id="748383033">
                          <w:marLeft w:val="0"/>
                          <w:marRight w:val="0"/>
                          <w:marTop w:val="0"/>
                          <w:marBottom w:val="0"/>
                          <w:divBdr>
                            <w:top w:val="none" w:sz="0" w:space="0" w:color="auto"/>
                            <w:left w:val="none" w:sz="0" w:space="0" w:color="auto"/>
                            <w:bottom w:val="none" w:sz="0" w:space="0" w:color="auto"/>
                            <w:right w:val="none" w:sz="0" w:space="0" w:color="auto"/>
                          </w:divBdr>
                        </w:div>
                        <w:div w:id="605121464">
                          <w:marLeft w:val="0"/>
                          <w:marRight w:val="0"/>
                          <w:marTop w:val="0"/>
                          <w:marBottom w:val="0"/>
                          <w:divBdr>
                            <w:top w:val="none" w:sz="0" w:space="0" w:color="auto"/>
                            <w:left w:val="none" w:sz="0" w:space="0" w:color="auto"/>
                            <w:bottom w:val="none" w:sz="0" w:space="0" w:color="auto"/>
                            <w:right w:val="none" w:sz="0" w:space="0" w:color="auto"/>
                          </w:divBdr>
                        </w:div>
                        <w:div w:id="588926672">
                          <w:marLeft w:val="0"/>
                          <w:marRight w:val="0"/>
                          <w:marTop w:val="0"/>
                          <w:marBottom w:val="0"/>
                          <w:divBdr>
                            <w:top w:val="none" w:sz="0" w:space="0" w:color="auto"/>
                            <w:left w:val="none" w:sz="0" w:space="0" w:color="auto"/>
                            <w:bottom w:val="none" w:sz="0" w:space="0" w:color="auto"/>
                            <w:right w:val="none" w:sz="0" w:space="0" w:color="auto"/>
                          </w:divBdr>
                        </w:div>
                        <w:div w:id="741366170">
                          <w:marLeft w:val="0"/>
                          <w:marRight w:val="0"/>
                          <w:marTop w:val="0"/>
                          <w:marBottom w:val="0"/>
                          <w:divBdr>
                            <w:top w:val="none" w:sz="0" w:space="0" w:color="auto"/>
                            <w:left w:val="none" w:sz="0" w:space="0" w:color="auto"/>
                            <w:bottom w:val="none" w:sz="0" w:space="0" w:color="auto"/>
                            <w:right w:val="none" w:sz="0" w:space="0" w:color="auto"/>
                          </w:divBdr>
                        </w:div>
                        <w:div w:id="18481232">
                          <w:marLeft w:val="0"/>
                          <w:marRight w:val="0"/>
                          <w:marTop w:val="0"/>
                          <w:marBottom w:val="0"/>
                          <w:divBdr>
                            <w:top w:val="none" w:sz="0" w:space="0" w:color="auto"/>
                            <w:left w:val="none" w:sz="0" w:space="0" w:color="auto"/>
                            <w:bottom w:val="none" w:sz="0" w:space="0" w:color="auto"/>
                            <w:right w:val="none" w:sz="0" w:space="0" w:color="auto"/>
                          </w:divBdr>
                        </w:div>
                        <w:div w:id="8142506">
                          <w:marLeft w:val="0"/>
                          <w:marRight w:val="0"/>
                          <w:marTop w:val="0"/>
                          <w:marBottom w:val="0"/>
                          <w:divBdr>
                            <w:top w:val="none" w:sz="0" w:space="0" w:color="auto"/>
                            <w:left w:val="none" w:sz="0" w:space="0" w:color="auto"/>
                            <w:bottom w:val="none" w:sz="0" w:space="0" w:color="auto"/>
                            <w:right w:val="none" w:sz="0" w:space="0" w:color="auto"/>
                          </w:divBdr>
                        </w:div>
                        <w:div w:id="239409254">
                          <w:marLeft w:val="0"/>
                          <w:marRight w:val="0"/>
                          <w:marTop w:val="0"/>
                          <w:marBottom w:val="0"/>
                          <w:divBdr>
                            <w:top w:val="none" w:sz="0" w:space="0" w:color="auto"/>
                            <w:left w:val="none" w:sz="0" w:space="0" w:color="auto"/>
                            <w:bottom w:val="none" w:sz="0" w:space="0" w:color="auto"/>
                            <w:right w:val="none" w:sz="0" w:space="0" w:color="auto"/>
                          </w:divBdr>
                        </w:div>
                        <w:div w:id="2126928149">
                          <w:marLeft w:val="0"/>
                          <w:marRight w:val="0"/>
                          <w:marTop w:val="0"/>
                          <w:marBottom w:val="0"/>
                          <w:divBdr>
                            <w:top w:val="none" w:sz="0" w:space="0" w:color="auto"/>
                            <w:left w:val="none" w:sz="0" w:space="0" w:color="auto"/>
                            <w:bottom w:val="none" w:sz="0" w:space="0" w:color="auto"/>
                            <w:right w:val="none" w:sz="0" w:space="0" w:color="auto"/>
                          </w:divBdr>
                        </w:div>
                        <w:div w:id="564996760">
                          <w:marLeft w:val="0"/>
                          <w:marRight w:val="0"/>
                          <w:marTop w:val="0"/>
                          <w:marBottom w:val="0"/>
                          <w:divBdr>
                            <w:top w:val="none" w:sz="0" w:space="0" w:color="auto"/>
                            <w:left w:val="none" w:sz="0" w:space="0" w:color="auto"/>
                            <w:bottom w:val="none" w:sz="0" w:space="0" w:color="auto"/>
                            <w:right w:val="none" w:sz="0" w:space="0" w:color="auto"/>
                          </w:divBdr>
                        </w:div>
                        <w:div w:id="373845318">
                          <w:marLeft w:val="0"/>
                          <w:marRight w:val="0"/>
                          <w:marTop w:val="0"/>
                          <w:marBottom w:val="0"/>
                          <w:divBdr>
                            <w:top w:val="none" w:sz="0" w:space="0" w:color="auto"/>
                            <w:left w:val="none" w:sz="0" w:space="0" w:color="auto"/>
                            <w:bottom w:val="none" w:sz="0" w:space="0" w:color="auto"/>
                            <w:right w:val="none" w:sz="0" w:space="0" w:color="auto"/>
                          </w:divBdr>
                        </w:div>
                        <w:div w:id="797450283">
                          <w:marLeft w:val="0"/>
                          <w:marRight w:val="0"/>
                          <w:marTop w:val="0"/>
                          <w:marBottom w:val="0"/>
                          <w:divBdr>
                            <w:top w:val="none" w:sz="0" w:space="0" w:color="auto"/>
                            <w:left w:val="none" w:sz="0" w:space="0" w:color="auto"/>
                            <w:bottom w:val="none" w:sz="0" w:space="0" w:color="auto"/>
                            <w:right w:val="none" w:sz="0" w:space="0" w:color="auto"/>
                          </w:divBdr>
                        </w:div>
                        <w:div w:id="674117626">
                          <w:marLeft w:val="0"/>
                          <w:marRight w:val="0"/>
                          <w:marTop w:val="0"/>
                          <w:marBottom w:val="0"/>
                          <w:divBdr>
                            <w:top w:val="none" w:sz="0" w:space="0" w:color="auto"/>
                            <w:left w:val="none" w:sz="0" w:space="0" w:color="auto"/>
                            <w:bottom w:val="none" w:sz="0" w:space="0" w:color="auto"/>
                            <w:right w:val="none" w:sz="0" w:space="0" w:color="auto"/>
                          </w:divBdr>
                        </w:div>
                        <w:div w:id="353188274">
                          <w:marLeft w:val="0"/>
                          <w:marRight w:val="0"/>
                          <w:marTop w:val="0"/>
                          <w:marBottom w:val="0"/>
                          <w:divBdr>
                            <w:top w:val="none" w:sz="0" w:space="0" w:color="auto"/>
                            <w:left w:val="none" w:sz="0" w:space="0" w:color="auto"/>
                            <w:bottom w:val="none" w:sz="0" w:space="0" w:color="auto"/>
                            <w:right w:val="none" w:sz="0" w:space="0" w:color="auto"/>
                          </w:divBdr>
                        </w:div>
                        <w:div w:id="1778480669">
                          <w:marLeft w:val="0"/>
                          <w:marRight w:val="0"/>
                          <w:marTop w:val="0"/>
                          <w:marBottom w:val="0"/>
                          <w:divBdr>
                            <w:top w:val="none" w:sz="0" w:space="0" w:color="auto"/>
                            <w:left w:val="none" w:sz="0" w:space="0" w:color="auto"/>
                            <w:bottom w:val="none" w:sz="0" w:space="0" w:color="auto"/>
                            <w:right w:val="none" w:sz="0" w:space="0" w:color="auto"/>
                          </w:divBdr>
                        </w:div>
                        <w:div w:id="1513180276">
                          <w:marLeft w:val="0"/>
                          <w:marRight w:val="0"/>
                          <w:marTop w:val="0"/>
                          <w:marBottom w:val="0"/>
                          <w:divBdr>
                            <w:top w:val="none" w:sz="0" w:space="0" w:color="auto"/>
                            <w:left w:val="none" w:sz="0" w:space="0" w:color="auto"/>
                            <w:bottom w:val="none" w:sz="0" w:space="0" w:color="auto"/>
                            <w:right w:val="none" w:sz="0" w:space="0" w:color="auto"/>
                          </w:divBdr>
                        </w:div>
                        <w:div w:id="801726094">
                          <w:marLeft w:val="0"/>
                          <w:marRight w:val="0"/>
                          <w:marTop w:val="0"/>
                          <w:marBottom w:val="0"/>
                          <w:divBdr>
                            <w:top w:val="none" w:sz="0" w:space="0" w:color="auto"/>
                            <w:left w:val="none" w:sz="0" w:space="0" w:color="auto"/>
                            <w:bottom w:val="none" w:sz="0" w:space="0" w:color="auto"/>
                            <w:right w:val="none" w:sz="0" w:space="0" w:color="auto"/>
                          </w:divBdr>
                        </w:div>
                        <w:div w:id="334303656">
                          <w:marLeft w:val="0"/>
                          <w:marRight w:val="0"/>
                          <w:marTop w:val="0"/>
                          <w:marBottom w:val="0"/>
                          <w:divBdr>
                            <w:top w:val="none" w:sz="0" w:space="0" w:color="auto"/>
                            <w:left w:val="none" w:sz="0" w:space="0" w:color="auto"/>
                            <w:bottom w:val="none" w:sz="0" w:space="0" w:color="auto"/>
                            <w:right w:val="none" w:sz="0" w:space="0" w:color="auto"/>
                          </w:divBdr>
                        </w:div>
                        <w:div w:id="15418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4656">
                  <w:marLeft w:val="0"/>
                  <w:marRight w:val="0"/>
                  <w:marTop w:val="0"/>
                  <w:marBottom w:val="0"/>
                  <w:divBdr>
                    <w:top w:val="none" w:sz="0" w:space="0" w:color="auto"/>
                    <w:left w:val="none" w:sz="0" w:space="0" w:color="auto"/>
                    <w:bottom w:val="none" w:sz="0" w:space="0" w:color="auto"/>
                    <w:right w:val="none" w:sz="0" w:space="0" w:color="auto"/>
                  </w:divBdr>
                  <w:divsChild>
                    <w:div w:id="12869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59141">
          <w:marLeft w:val="0"/>
          <w:marRight w:val="0"/>
          <w:marTop w:val="0"/>
          <w:marBottom w:val="150"/>
          <w:divBdr>
            <w:top w:val="none" w:sz="0" w:space="0" w:color="auto"/>
            <w:left w:val="none" w:sz="0" w:space="0" w:color="auto"/>
            <w:bottom w:val="none" w:sz="0" w:space="0" w:color="auto"/>
            <w:right w:val="none" w:sz="0" w:space="0" w:color="auto"/>
          </w:divBdr>
          <w:divsChild>
            <w:div w:id="86587016">
              <w:marLeft w:val="0"/>
              <w:marRight w:val="0"/>
              <w:marTop w:val="0"/>
              <w:marBottom w:val="0"/>
              <w:divBdr>
                <w:top w:val="none" w:sz="0" w:space="0" w:color="auto"/>
                <w:left w:val="none" w:sz="0" w:space="0" w:color="auto"/>
                <w:bottom w:val="none" w:sz="0" w:space="0" w:color="auto"/>
                <w:right w:val="none" w:sz="0" w:space="0" w:color="auto"/>
              </w:divBdr>
              <w:divsChild>
                <w:div w:id="743599772">
                  <w:marLeft w:val="0"/>
                  <w:marRight w:val="0"/>
                  <w:marTop w:val="0"/>
                  <w:marBottom w:val="0"/>
                  <w:divBdr>
                    <w:top w:val="none" w:sz="0" w:space="0" w:color="auto"/>
                    <w:left w:val="none" w:sz="0" w:space="0" w:color="auto"/>
                    <w:bottom w:val="none" w:sz="0" w:space="0" w:color="auto"/>
                    <w:right w:val="none" w:sz="0" w:space="0" w:color="auto"/>
                  </w:divBdr>
                  <w:divsChild>
                    <w:div w:id="910118335">
                      <w:marLeft w:val="0"/>
                      <w:marRight w:val="0"/>
                      <w:marTop w:val="0"/>
                      <w:marBottom w:val="0"/>
                      <w:divBdr>
                        <w:top w:val="none" w:sz="0" w:space="0" w:color="auto"/>
                        <w:left w:val="none" w:sz="0" w:space="0" w:color="auto"/>
                        <w:bottom w:val="none" w:sz="0" w:space="0" w:color="auto"/>
                        <w:right w:val="none" w:sz="0" w:space="0" w:color="auto"/>
                      </w:divBdr>
                      <w:divsChild>
                        <w:div w:id="2121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75149">
      <w:bodyDiv w:val="1"/>
      <w:marLeft w:val="0"/>
      <w:marRight w:val="0"/>
      <w:marTop w:val="0"/>
      <w:marBottom w:val="0"/>
      <w:divBdr>
        <w:top w:val="none" w:sz="0" w:space="0" w:color="auto"/>
        <w:left w:val="none" w:sz="0" w:space="0" w:color="auto"/>
        <w:bottom w:val="none" w:sz="0" w:space="0" w:color="auto"/>
        <w:right w:val="none" w:sz="0" w:space="0" w:color="auto"/>
      </w:divBdr>
      <w:divsChild>
        <w:div w:id="1254969456">
          <w:marLeft w:val="0"/>
          <w:marRight w:val="0"/>
          <w:marTop w:val="0"/>
          <w:marBottom w:val="150"/>
          <w:divBdr>
            <w:top w:val="none" w:sz="0" w:space="0" w:color="auto"/>
            <w:left w:val="none" w:sz="0" w:space="0" w:color="auto"/>
            <w:bottom w:val="none" w:sz="0" w:space="0" w:color="auto"/>
            <w:right w:val="none" w:sz="0" w:space="0" w:color="auto"/>
          </w:divBdr>
          <w:divsChild>
            <w:div w:id="1839880780">
              <w:marLeft w:val="0"/>
              <w:marRight w:val="0"/>
              <w:marTop w:val="0"/>
              <w:marBottom w:val="0"/>
              <w:divBdr>
                <w:top w:val="none" w:sz="0" w:space="0" w:color="auto"/>
                <w:left w:val="none" w:sz="0" w:space="0" w:color="auto"/>
                <w:bottom w:val="none" w:sz="0" w:space="0" w:color="auto"/>
                <w:right w:val="none" w:sz="0" w:space="0" w:color="auto"/>
              </w:divBdr>
              <w:divsChild>
                <w:div w:id="1304309122">
                  <w:marLeft w:val="0"/>
                  <w:marRight w:val="0"/>
                  <w:marTop w:val="0"/>
                  <w:marBottom w:val="0"/>
                  <w:divBdr>
                    <w:top w:val="none" w:sz="0" w:space="0" w:color="auto"/>
                    <w:left w:val="none" w:sz="0" w:space="0" w:color="auto"/>
                    <w:bottom w:val="none" w:sz="0" w:space="0" w:color="auto"/>
                    <w:right w:val="none" w:sz="0" w:space="0" w:color="auto"/>
                  </w:divBdr>
                  <w:divsChild>
                    <w:div w:id="832648498">
                      <w:marLeft w:val="0"/>
                      <w:marRight w:val="0"/>
                      <w:marTop w:val="0"/>
                      <w:marBottom w:val="0"/>
                      <w:divBdr>
                        <w:top w:val="none" w:sz="0" w:space="0" w:color="auto"/>
                        <w:left w:val="none" w:sz="0" w:space="0" w:color="auto"/>
                        <w:bottom w:val="none" w:sz="0" w:space="0" w:color="auto"/>
                        <w:right w:val="none" w:sz="0" w:space="0" w:color="auto"/>
                      </w:divBdr>
                      <w:divsChild>
                        <w:div w:id="1777286564">
                          <w:marLeft w:val="0"/>
                          <w:marRight w:val="0"/>
                          <w:marTop w:val="0"/>
                          <w:marBottom w:val="0"/>
                          <w:divBdr>
                            <w:top w:val="none" w:sz="0" w:space="0" w:color="auto"/>
                            <w:left w:val="none" w:sz="0" w:space="0" w:color="auto"/>
                            <w:bottom w:val="none" w:sz="0" w:space="0" w:color="auto"/>
                            <w:right w:val="none" w:sz="0" w:space="0" w:color="auto"/>
                          </w:divBdr>
                        </w:div>
                        <w:div w:id="1236696197">
                          <w:marLeft w:val="0"/>
                          <w:marRight w:val="0"/>
                          <w:marTop w:val="0"/>
                          <w:marBottom w:val="0"/>
                          <w:divBdr>
                            <w:top w:val="none" w:sz="0" w:space="0" w:color="auto"/>
                            <w:left w:val="none" w:sz="0" w:space="0" w:color="auto"/>
                            <w:bottom w:val="none" w:sz="0" w:space="0" w:color="auto"/>
                            <w:right w:val="none" w:sz="0" w:space="0" w:color="auto"/>
                          </w:divBdr>
                        </w:div>
                        <w:div w:id="489449180">
                          <w:marLeft w:val="0"/>
                          <w:marRight w:val="0"/>
                          <w:marTop w:val="0"/>
                          <w:marBottom w:val="0"/>
                          <w:divBdr>
                            <w:top w:val="none" w:sz="0" w:space="0" w:color="auto"/>
                            <w:left w:val="none" w:sz="0" w:space="0" w:color="auto"/>
                            <w:bottom w:val="none" w:sz="0" w:space="0" w:color="auto"/>
                            <w:right w:val="none" w:sz="0" w:space="0" w:color="auto"/>
                          </w:divBdr>
                        </w:div>
                        <w:div w:id="1050686906">
                          <w:marLeft w:val="0"/>
                          <w:marRight w:val="0"/>
                          <w:marTop w:val="0"/>
                          <w:marBottom w:val="0"/>
                          <w:divBdr>
                            <w:top w:val="none" w:sz="0" w:space="0" w:color="auto"/>
                            <w:left w:val="none" w:sz="0" w:space="0" w:color="auto"/>
                            <w:bottom w:val="none" w:sz="0" w:space="0" w:color="auto"/>
                            <w:right w:val="none" w:sz="0" w:space="0" w:color="auto"/>
                          </w:divBdr>
                        </w:div>
                        <w:div w:id="686759574">
                          <w:marLeft w:val="0"/>
                          <w:marRight w:val="0"/>
                          <w:marTop w:val="0"/>
                          <w:marBottom w:val="0"/>
                          <w:divBdr>
                            <w:top w:val="none" w:sz="0" w:space="0" w:color="auto"/>
                            <w:left w:val="none" w:sz="0" w:space="0" w:color="auto"/>
                            <w:bottom w:val="none" w:sz="0" w:space="0" w:color="auto"/>
                            <w:right w:val="none" w:sz="0" w:space="0" w:color="auto"/>
                          </w:divBdr>
                        </w:div>
                        <w:div w:id="1897543108">
                          <w:marLeft w:val="0"/>
                          <w:marRight w:val="0"/>
                          <w:marTop w:val="0"/>
                          <w:marBottom w:val="0"/>
                          <w:divBdr>
                            <w:top w:val="none" w:sz="0" w:space="0" w:color="auto"/>
                            <w:left w:val="none" w:sz="0" w:space="0" w:color="auto"/>
                            <w:bottom w:val="none" w:sz="0" w:space="0" w:color="auto"/>
                            <w:right w:val="none" w:sz="0" w:space="0" w:color="auto"/>
                          </w:divBdr>
                        </w:div>
                        <w:div w:id="1001545544">
                          <w:marLeft w:val="0"/>
                          <w:marRight w:val="0"/>
                          <w:marTop w:val="0"/>
                          <w:marBottom w:val="0"/>
                          <w:divBdr>
                            <w:top w:val="none" w:sz="0" w:space="0" w:color="auto"/>
                            <w:left w:val="none" w:sz="0" w:space="0" w:color="auto"/>
                            <w:bottom w:val="none" w:sz="0" w:space="0" w:color="auto"/>
                            <w:right w:val="none" w:sz="0" w:space="0" w:color="auto"/>
                          </w:divBdr>
                        </w:div>
                        <w:div w:id="1748453476">
                          <w:marLeft w:val="0"/>
                          <w:marRight w:val="0"/>
                          <w:marTop w:val="0"/>
                          <w:marBottom w:val="0"/>
                          <w:divBdr>
                            <w:top w:val="none" w:sz="0" w:space="0" w:color="auto"/>
                            <w:left w:val="none" w:sz="0" w:space="0" w:color="auto"/>
                            <w:bottom w:val="none" w:sz="0" w:space="0" w:color="auto"/>
                            <w:right w:val="none" w:sz="0" w:space="0" w:color="auto"/>
                          </w:divBdr>
                        </w:div>
                        <w:div w:id="1314261857">
                          <w:marLeft w:val="0"/>
                          <w:marRight w:val="0"/>
                          <w:marTop w:val="0"/>
                          <w:marBottom w:val="0"/>
                          <w:divBdr>
                            <w:top w:val="none" w:sz="0" w:space="0" w:color="auto"/>
                            <w:left w:val="none" w:sz="0" w:space="0" w:color="auto"/>
                            <w:bottom w:val="none" w:sz="0" w:space="0" w:color="auto"/>
                            <w:right w:val="none" w:sz="0" w:space="0" w:color="auto"/>
                          </w:divBdr>
                        </w:div>
                        <w:div w:id="623196857">
                          <w:marLeft w:val="0"/>
                          <w:marRight w:val="0"/>
                          <w:marTop w:val="0"/>
                          <w:marBottom w:val="0"/>
                          <w:divBdr>
                            <w:top w:val="none" w:sz="0" w:space="0" w:color="auto"/>
                            <w:left w:val="none" w:sz="0" w:space="0" w:color="auto"/>
                            <w:bottom w:val="none" w:sz="0" w:space="0" w:color="auto"/>
                            <w:right w:val="none" w:sz="0" w:space="0" w:color="auto"/>
                          </w:divBdr>
                        </w:div>
                        <w:div w:id="1509640255">
                          <w:marLeft w:val="0"/>
                          <w:marRight w:val="0"/>
                          <w:marTop w:val="0"/>
                          <w:marBottom w:val="0"/>
                          <w:divBdr>
                            <w:top w:val="none" w:sz="0" w:space="0" w:color="auto"/>
                            <w:left w:val="none" w:sz="0" w:space="0" w:color="auto"/>
                            <w:bottom w:val="none" w:sz="0" w:space="0" w:color="auto"/>
                            <w:right w:val="none" w:sz="0" w:space="0" w:color="auto"/>
                          </w:divBdr>
                        </w:div>
                        <w:div w:id="878514106">
                          <w:marLeft w:val="0"/>
                          <w:marRight w:val="0"/>
                          <w:marTop w:val="0"/>
                          <w:marBottom w:val="0"/>
                          <w:divBdr>
                            <w:top w:val="none" w:sz="0" w:space="0" w:color="auto"/>
                            <w:left w:val="none" w:sz="0" w:space="0" w:color="auto"/>
                            <w:bottom w:val="none" w:sz="0" w:space="0" w:color="auto"/>
                            <w:right w:val="none" w:sz="0" w:space="0" w:color="auto"/>
                          </w:divBdr>
                        </w:div>
                        <w:div w:id="1838840855">
                          <w:marLeft w:val="0"/>
                          <w:marRight w:val="0"/>
                          <w:marTop w:val="0"/>
                          <w:marBottom w:val="0"/>
                          <w:divBdr>
                            <w:top w:val="none" w:sz="0" w:space="0" w:color="auto"/>
                            <w:left w:val="none" w:sz="0" w:space="0" w:color="auto"/>
                            <w:bottom w:val="none" w:sz="0" w:space="0" w:color="auto"/>
                            <w:right w:val="none" w:sz="0" w:space="0" w:color="auto"/>
                          </w:divBdr>
                        </w:div>
                        <w:div w:id="843937065">
                          <w:marLeft w:val="0"/>
                          <w:marRight w:val="0"/>
                          <w:marTop w:val="0"/>
                          <w:marBottom w:val="0"/>
                          <w:divBdr>
                            <w:top w:val="none" w:sz="0" w:space="0" w:color="auto"/>
                            <w:left w:val="none" w:sz="0" w:space="0" w:color="auto"/>
                            <w:bottom w:val="none" w:sz="0" w:space="0" w:color="auto"/>
                            <w:right w:val="none" w:sz="0" w:space="0" w:color="auto"/>
                          </w:divBdr>
                        </w:div>
                        <w:div w:id="1494419371">
                          <w:marLeft w:val="0"/>
                          <w:marRight w:val="0"/>
                          <w:marTop w:val="0"/>
                          <w:marBottom w:val="0"/>
                          <w:divBdr>
                            <w:top w:val="none" w:sz="0" w:space="0" w:color="auto"/>
                            <w:left w:val="none" w:sz="0" w:space="0" w:color="auto"/>
                            <w:bottom w:val="none" w:sz="0" w:space="0" w:color="auto"/>
                            <w:right w:val="none" w:sz="0" w:space="0" w:color="auto"/>
                          </w:divBdr>
                        </w:div>
                        <w:div w:id="1141077535">
                          <w:marLeft w:val="0"/>
                          <w:marRight w:val="0"/>
                          <w:marTop w:val="0"/>
                          <w:marBottom w:val="0"/>
                          <w:divBdr>
                            <w:top w:val="none" w:sz="0" w:space="0" w:color="auto"/>
                            <w:left w:val="none" w:sz="0" w:space="0" w:color="auto"/>
                            <w:bottom w:val="none" w:sz="0" w:space="0" w:color="auto"/>
                            <w:right w:val="none" w:sz="0" w:space="0" w:color="auto"/>
                          </w:divBdr>
                        </w:div>
                        <w:div w:id="1071385204">
                          <w:marLeft w:val="0"/>
                          <w:marRight w:val="0"/>
                          <w:marTop w:val="0"/>
                          <w:marBottom w:val="0"/>
                          <w:divBdr>
                            <w:top w:val="none" w:sz="0" w:space="0" w:color="auto"/>
                            <w:left w:val="none" w:sz="0" w:space="0" w:color="auto"/>
                            <w:bottom w:val="none" w:sz="0" w:space="0" w:color="auto"/>
                            <w:right w:val="none" w:sz="0" w:space="0" w:color="auto"/>
                          </w:divBdr>
                        </w:div>
                        <w:div w:id="342246182">
                          <w:marLeft w:val="0"/>
                          <w:marRight w:val="0"/>
                          <w:marTop w:val="0"/>
                          <w:marBottom w:val="0"/>
                          <w:divBdr>
                            <w:top w:val="none" w:sz="0" w:space="0" w:color="auto"/>
                            <w:left w:val="none" w:sz="0" w:space="0" w:color="auto"/>
                            <w:bottom w:val="none" w:sz="0" w:space="0" w:color="auto"/>
                            <w:right w:val="none" w:sz="0" w:space="0" w:color="auto"/>
                          </w:divBdr>
                        </w:div>
                        <w:div w:id="566956739">
                          <w:marLeft w:val="0"/>
                          <w:marRight w:val="0"/>
                          <w:marTop w:val="0"/>
                          <w:marBottom w:val="0"/>
                          <w:divBdr>
                            <w:top w:val="none" w:sz="0" w:space="0" w:color="auto"/>
                            <w:left w:val="none" w:sz="0" w:space="0" w:color="auto"/>
                            <w:bottom w:val="none" w:sz="0" w:space="0" w:color="auto"/>
                            <w:right w:val="none" w:sz="0" w:space="0" w:color="auto"/>
                          </w:divBdr>
                        </w:div>
                        <w:div w:id="1343555622">
                          <w:marLeft w:val="0"/>
                          <w:marRight w:val="0"/>
                          <w:marTop w:val="0"/>
                          <w:marBottom w:val="0"/>
                          <w:divBdr>
                            <w:top w:val="none" w:sz="0" w:space="0" w:color="auto"/>
                            <w:left w:val="none" w:sz="0" w:space="0" w:color="auto"/>
                            <w:bottom w:val="none" w:sz="0" w:space="0" w:color="auto"/>
                            <w:right w:val="none" w:sz="0" w:space="0" w:color="auto"/>
                          </w:divBdr>
                        </w:div>
                        <w:div w:id="652367075">
                          <w:marLeft w:val="0"/>
                          <w:marRight w:val="0"/>
                          <w:marTop w:val="0"/>
                          <w:marBottom w:val="0"/>
                          <w:divBdr>
                            <w:top w:val="none" w:sz="0" w:space="0" w:color="auto"/>
                            <w:left w:val="none" w:sz="0" w:space="0" w:color="auto"/>
                            <w:bottom w:val="none" w:sz="0" w:space="0" w:color="auto"/>
                            <w:right w:val="none" w:sz="0" w:space="0" w:color="auto"/>
                          </w:divBdr>
                        </w:div>
                        <w:div w:id="438331748">
                          <w:marLeft w:val="0"/>
                          <w:marRight w:val="0"/>
                          <w:marTop w:val="0"/>
                          <w:marBottom w:val="0"/>
                          <w:divBdr>
                            <w:top w:val="none" w:sz="0" w:space="0" w:color="auto"/>
                            <w:left w:val="none" w:sz="0" w:space="0" w:color="auto"/>
                            <w:bottom w:val="none" w:sz="0" w:space="0" w:color="auto"/>
                            <w:right w:val="none" w:sz="0" w:space="0" w:color="auto"/>
                          </w:divBdr>
                        </w:div>
                        <w:div w:id="15139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0668">
                  <w:marLeft w:val="0"/>
                  <w:marRight w:val="0"/>
                  <w:marTop w:val="0"/>
                  <w:marBottom w:val="0"/>
                  <w:divBdr>
                    <w:top w:val="none" w:sz="0" w:space="0" w:color="auto"/>
                    <w:left w:val="none" w:sz="0" w:space="0" w:color="auto"/>
                    <w:bottom w:val="none" w:sz="0" w:space="0" w:color="auto"/>
                    <w:right w:val="none" w:sz="0" w:space="0" w:color="auto"/>
                  </w:divBdr>
                  <w:divsChild>
                    <w:div w:id="19516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0979">
          <w:marLeft w:val="0"/>
          <w:marRight w:val="0"/>
          <w:marTop w:val="0"/>
          <w:marBottom w:val="150"/>
          <w:divBdr>
            <w:top w:val="none" w:sz="0" w:space="0" w:color="auto"/>
            <w:left w:val="none" w:sz="0" w:space="0" w:color="auto"/>
            <w:bottom w:val="none" w:sz="0" w:space="0" w:color="auto"/>
            <w:right w:val="none" w:sz="0" w:space="0" w:color="auto"/>
          </w:divBdr>
          <w:divsChild>
            <w:div w:id="617224917">
              <w:marLeft w:val="0"/>
              <w:marRight w:val="0"/>
              <w:marTop w:val="0"/>
              <w:marBottom w:val="0"/>
              <w:divBdr>
                <w:top w:val="none" w:sz="0" w:space="0" w:color="auto"/>
                <w:left w:val="none" w:sz="0" w:space="0" w:color="auto"/>
                <w:bottom w:val="none" w:sz="0" w:space="0" w:color="auto"/>
                <w:right w:val="none" w:sz="0" w:space="0" w:color="auto"/>
              </w:divBdr>
              <w:divsChild>
                <w:div w:id="833301378">
                  <w:marLeft w:val="0"/>
                  <w:marRight w:val="0"/>
                  <w:marTop w:val="0"/>
                  <w:marBottom w:val="0"/>
                  <w:divBdr>
                    <w:top w:val="none" w:sz="0" w:space="0" w:color="auto"/>
                    <w:left w:val="none" w:sz="0" w:space="0" w:color="auto"/>
                    <w:bottom w:val="none" w:sz="0" w:space="0" w:color="auto"/>
                    <w:right w:val="none" w:sz="0" w:space="0" w:color="auto"/>
                  </w:divBdr>
                  <w:divsChild>
                    <w:div w:id="1761559658">
                      <w:marLeft w:val="0"/>
                      <w:marRight w:val="0"/>
                      <w:marTop w:val="0"/>
                      <w:marBottom w:val="0"/>
                      <w:divBdr>
                        <w:top w:val="none" w:sz="0" w:space="0" w:color="auto"/>
                        <w:left w:val="none" w:sz="0" w:space="0" w:color="auto"/>
                        <w:bottom w:val="none" w:sz="0" w:space="0" w:color="auto"/>
                        <w:right w:val="none" w:sz="0" w:space="0" w:color="auto"/>
                      </w:divBdr>
                      <w:divsChild>
                        <w:div w:id="142625856">
                          <w:marLeft w:val="0"/>
                          <w:marRight w:val="0"/>
                          <w:marTop w:val="0"/>
                          <w:marBottom w:val="0"/>
                          <w:divBdr>
                            <w:top w:val="none" w:sz="0" w:space="0" w:color="auto"/>
                            <w:left w:val="none" w:sz="0" w:space="0" w:color="auto"/>
                            <w:bottom w:val="none" w:sz="0" w:space="0" w:color="auto"/>
                            <w:right w:val="none" w:sz="0" w:space="0" w:color="auto"/>
                          </w:divBdr>
                        </w:div>
                        <w:div w:id="1311403721">
                          <w:marLeft w:val="0"/>
                          <w:marRight w:val="0"/>
                          <w:marTop w:val="0"/>
                          <w:marBottom w:val="0"/>
                          <w:divBdr>
                            <w:top w:val="none" w:sz="0" w:space="0" w:color="auto"/>
                            <w:left w:val="none" w:sz="0" w:space="0" w:color="auto"/>
                            <w:bottom w:val="none" w:sz="0" w:space="0" w:color="auto"/>
                            <w:right w:val="none" w:sz="0" w:space="0" w:color="auto"/>
                          </w:divBdr>
                        </w:div>
                        <w:div w:id="1290235162">
                          <w:marLeft w:val="0"/>
                          <w:marRight w:val="0"/>
                          <w:marTop w:val="0"/>
                          <w:marBottom w:val="0"/>
                          <w:divBdr>
                            <w:top w:val="none" w:sz="0" w:space="0" w:color="auto"/>
                            <w:left w:val="none" w:sz="0" w:space="0" w:color="auto"/>
                            <w:bottom w:val="none" w:sz="0" w:space="0" w:color="auto"/>
                            <w:right w:val="none" w:sz="0" w:space="0" w:color="auto"/>
                          </w:divBdr>
                        </w:div>
                        <w:div w:id="882055051">
                          <w:marLeft w:val="0"/>
                          <w:marRight w:val="0"/>
                          <w:marTop w:val="0"/>
                          <w:marBottom w:val="0"/>
                          <w:divBdr>
                            <w:top w:val="none" w:sz="0" w:space="0" w:color="auto"/>
                            <w:left w:val="none" w:sz="0" w:space="0" w:color="auto"/>
                            <w:bottom w:val="none" w:sz="0" w:space="0" w:color="auto"/>
                            <w:right w:val="none" w:sz="0" w:space="0" w:color="auto"/>
                          </w:divBdr>
                        </w:div>
                        <w:div w:id="1327515350">
                          <w:marLeft w:val="0"/>
                          <w:marRight w:val="0"/>
                          <w:marTop w:val="0"/>
                          <w:marBottom w:val="0"/>
                          <w:divBdr>
                            <w:top w:val="none" w:sz="0" w:space="0" w:color="auto"/>
                            <w:left w:val="none" w:sz="0" w:space="0" w:color="auto"/>
                            <w:bottom w:val="none" w:sz="0" w:space="0" w:color="auto"/>
                            <w:right w:val="none" w:sz="0" w:space="0" w:color="auto"/>
                          </w:divBdr>
                        </w:div>
                        <w:div w:id="668019939">
                          <w:marLeft w:val="0"/>
                          <w:marRight w:val="0"/>
                          <w:marTop w:val="0"/>
                          <w:marBottom w:val="0"/>
                          <w:divBdr>
                            <w:top w:val="none" w:sz="0" w:space="0" w:color="auto"/>
                            <w:left w:val="none" w:sz="0" w:space="0" w:color="auto"/>
                            <w:bottom w:val="none" w:sz="0" w:space="0" w:color="auto"/>
                            <w:right w:val="none" w:sz="0" w:space="0" w:color="auto"/>
                          </w:divBdr>
                        </w:div>
                        <w:div w:id="190534560">
                          <w:marLeft w:val="0"/>
                          <w:marRight w:val="0"/>
                          <w:marTop w:val="0"/>
                          <w:marBottom w:val="0"/>
                          <w:divBdr>
                            <w:top w:val="none" w:sz="0" w:space="0" w:color="auto"/>
                            <w:left w:val="none" w:sz="0" w:space="0" w:color="auto"/>
                            <w:bottom w:val="none" w:sz="0" w:space="0" w:color="auto"/>
                            <w:right w:val="none" w:sz="0" w:space="0" w:color="auto"/>
                          </w:divBdr>
                        </w:div>
                        <w:div w:id="1117333139">
                          <w:marLeft w:val="0"/>
                          <w:marRight w:val="0"/>
                          <w:marTop w:val="0"/>
                          <w:marBottom w:val="0"/>
                          <w:divBdr>
                            <w:top w:val="none" w:sz="0" w:space="0" w:color="auto"/>
                            <w:left w:val="none" w:sz="0" w:space="0" w:color="auto"/>
                            <w:bottom w:val="none" w:sz="0" w:space="0" w:color="auto"/>
                            <w:right w:val="none" w:sz="0" w:space="0" w:color="auto"/>
                          </w:divBdr>
                        </w:div>
                        <w:div w:id="1458405080">
                          <w:marLeft w:val="0"/>
                          <w:marRight w:val="0"/>
                          <w:marTop w:val="0"/>
                          <w:marBottom w:val="0"/>
                          <w:divBdr>
                            <w:top w:val="none" w:sz="0" w:space="0" w:color="auto"/>
                            <w:left w:val="none" w:sz="0" w:space="0" w:color="auto"/>
                            <w:bottom w:val="none" w:sz="0" w:space="0" w:color="auto"/>
                            <w:right w:val="none" w:sz="0" w:space="0" w:color="auto"/>
                          </w:divBdr>
                        </w:div>
                        <w:div w:id="1130856022">
                          <w:marLeft w:val="0"/>
                          <w:marRight w:val="0"/>
                          <w:marTop w:val="0"/>
                          <w:marBottom w:val="0"/>
                          <w:divBdr>
                            <w:top w:val="none" w:sz="0" w:space="0" w:color="auto"/>
                            <w:left w:val="none" w:sz="0" w:space="0" w:color="auto"/>
                            <w:bottom w:val="none" w:sz="0" w:space="0" w:color="auto"/>
                            <w:right w:val="none" w:sz="0" w:space="0" w:color="auto"/>
                          </w:divBdr>
                        </w:div>
                        <w:div w:id="1177768175">
                          <w:marLeft w:val="0"/>
                          <w:marRight w:val="0"/>
                          <w:marTop w:val="0"/>
                          <w:marBottom w:val="0"/>
                          <w:divBdr>
                            <w:top w:val="none" w:sz="0" w:space="0" w:color="auto"/>
                            <w:left w:val="none" w:sz="0" w:space="0" w:color="auto"/>
                            <w:bottom w:val="none" w:sz="0" w:space="0" w:color="auto"/>
                            <w:right w:val="none" w:sz="0" w:space="0" w:color="auto"/>
                          </w:divBdr>
                        </w:div>
                        <w:div w:id="1989439091">
                          <w:marLeft w:val="0"/>
                          <w:marRight w:val="0"/>
                          <w:marTop w:val="0"/>
                          <w:marBottom w:val="0"/>
                          <w:divBdr>
                            <w:top w:val="none" w:sz="0" w:space="0" w:color="auto"/>
                            <w:left w:val="none" w:sz="0" w:space="0" w:color="auto"/>
                            <w:bottom w:val="none" w:sz="0" w:space="0" w:color="auto"/>
                            <w:right w:val="none" w:sz="0" w:space="0" w:color="auto"/>
                          </w:divBdr>
                        </w:div>
                        <w:div w:id="1587958185">
                          <w:marLeft w:val="0"/>
                          <w:marRight w:val="0"/>
                          <w:marTop w:val="0"/>
                          <w:marBottom w:val="0"/>
                          <w:divBdr>
                            <w:top w:val="none" w:sz="0" w:space="0" w:color="auto"/>
                            <w:left w:val="none" w:sz="0" w:space="0" w:color="auto"/>
                            <w:bottom w:val="none" w:sz="0" w:space="0" w:color="auto"/>
                            <w:right w:val="none" w:sz="0" w:space="0" w:color="auto"/>
                          </w:divBdr>
                        </w:div>
                        <w:div w:id="1340621127">
                          <w:marLeft w:val="0"/>
                          <w:marRight w:val="0"/>
                          <w:marTop w:val="0"/>
                          <w:marBottom w:val="0"/>
                          <w:divBdr>
                            <w:top w:val="none" w:sz="0" w:space="0" w:color="auto"/>
                            <w:left w:val="none" w:sz="0" w:space="0" w:color="auto"/>
                            <w:bottom w:val="none" w:sz="0" w:space="0" w:color="auto"/>
                            <w:right w:val="none" w:sz="0" w:space="0" w:color="auto"/>
                          </w:divBdr>
                        </w:div>
                        <w:div w:id="1840655342">
                          <w:marLeft w:val="0"/>
                          <w:marRight w:val="0"/>
                          <w:marTop w:val="0"/>
                          <w:marBottom w:val="0"/>
                          <w:divBdr>
                            <w:top w:val="none" w:sz="0" w:space="0" w:color="auto"/>
                            <w:left w:val="none" w:sz="0" w:space="0" w:color="auto"/>
                            <w:bottom w:val="none" w:sz="0" w:space="0" w:color="auto"/>
                            <w:right w:val="none" w:sz="0" w:space="0" w:color="auto"/>
                          </w:divBdr>
                        </w:div>
                        <w:div w:id="1555307930">
                          <w:marLeft w:val="0"/>
                          <w:marRight w:val="0"/>
                          <w:marTop w:val="0"/>
                          <w:marBottom w:val="0"/>
                          <w:divBdr>
                            <w:top w:val="none" w:sz="0" w:space="0" w:color="auto"/>
                            <w:left w:val="none" w:sz="0" w:space="0" w:color="auto"/>
                            <w:bottom w:val="none" w:sz="0" w:space="0" w:color="auto"/>
                            <w:right w:val="none" w:sz="0" w:space="0" w:color="auto"/>
                          </w:divBdr>
                        </w:div>
                        <w:div w:id="499004577">
                          <w:marLeft w:val="0"/>
                          <w:marRight w:val="0"/>
                          <w:marTop w:val="0"/>
                          <w:marBottom w:val="0"/>
                          <w:divBdr>
                            <w:top w:val="none" w:sz="0" w:space="0" w:color="auto"/>
                            <w:left w:val="none" w:sz="0" w:space="0" w:color="auto"/>
                            <w:bottom w:val="none" w:sz="0" w:space="0" w:color="auto"/>
                            <w:right w:val="none" w:sz="0" w:space="0" w:color="auto"/>
                          </w:divBdr>
                        </w:div>
                        <w:div w:id="186530729">
                          <w:marLeft w:val="0"/>
                          <w:marRight w:val="0"/>
                          <w:marTop w:val="0"/>
                          <w:marBottom w:val="0"/>
                          <w:divBdr>
                            <w:top w:val="none" w:sz="0" w:space="0" w:color="auto"/>
                            <w:left w:val="none" w:sz="0" w:space="0" w:color="auto"/>
                            <w:bottom w:val="none" w:sz="0" w:space="0" w:color="auto"/>
                            <w:right w:val="none" w:sz="0" w:space="0" w:color="auto"/>
                          </w:divBdr>
                        </w:div>
                        <w:div w:id="1441998049">
                          <w:marLeft w:val="0"/>
                          <w:marRight w:val="0"/>
                          <w:marTop w:val="0"/>
                          <w:marBottom w:val="0"/>
                          <w:divBdr>
                            <w:top w:val="none" w:sz="0" w:space="0" w:color="auto"/>
                            <w:left w:val="none" w:sz="0" w:space="0" w:color="auto"/>
                            <w:bottom w:val="none" w:sz="0" w:space="0" w:color="auto"/>
                            <w:right w:val="none" w:sz="0" w:space="0" w:color="auto"/>
                          </w:divBdr>
                        </w:div>
                        <w:div w:id="1713991830">
                          <w:marLeft w:val="0"/>
                          <w:marRight w:val="0"/>
                          <w:marTop w:val="0"/>
                          <w:marBottom w:val="0"/>
                          <w:divBdr>
                            <w:top w:val="none" w:sz="0" w:space="0" w:color="auto"/>
                            <w:left w:val="none" w:sz="0" w:space="0" w:color="auto"/>
                            <w:bottom w:val="none" w:sz="0" w:space="0" w:color="auto"/>
                            <w:right w:val="none" w:sz="0" w:space="0" w:color="auto"/>
                          </w:divBdr>
                        </w:div>
                        <w:div w:id="1610434580">
                          <w:marLeft w:val="0"/>
                          <w:marRight w:val="0"/>
                          <w:marTop w:val="0"/>
                          <w:marBottom w:val="0"/>
                          <w:divBdr>
                            <w:top w:val="none" w:sz="0" w:space="0" w:color="auto"/>
                            <w:left w:val="none" w:sz="0" w:space="0" w:color="auto"/>
                            <w:bottom w:val="none" w:sz="0" w:space="0" w:color="auto"/>
                            <w:right w:val="none" w:sz="0" w:space="0" w:color="auto"/>
                          </w:divBdr>
                        </w:div>
                        <w:div w:id="1267150945">
                          <w:marLeft w:val="0"/>
                          <w:marRight w:val="0"/>
                          <w:marTop w:val="0"/>
                          <w:marBottom w:val="0"/>
                          <w:divBdr>
                            <w:top w:val="none" w:sz="0" w:space="0" w:color="auto"/>
                            <w:left w:val="none" w:sz="0" w:space="0" w:color="auto"/>
                            <w:bottom w:val="none" w:sz="0" w:space="0" w:color="auto"/>
                            <w:right w:val="none" w:sz="0" w:space="0" w:color="auto"/>
                          </w:divBdr>
                        </w:div>
                        <w:div w:id="413287352">
                          <w:marLeft w:val="0"/>
                          <w:marRight w:val="0"/>
                          <w:marTop w:val="0"/>
                          <w:marBottom w:val="0"/>
                          <w:divBdr>
                            <w:top w:val="none" w:sz="0" w:space="0" w:color="auto"/>
                            <w:left w:val="none" w:sz="0" w:space="0" w:color="auto"/>
                            <w:bottom w:val="none" w:sz="0" w:space="0" w:color="auto"/>
                            <w:right w:val="none" w:sz="0" w:space="0" w:color="auto"/>
                          </w:divBdr>
                        </w:div>
                        <w:div w:id="2100639156">
                          <w:marLeft w:val="0"/>
                          <w:marRight w:val="0"/>
                          <w:marTop w:val="0"/>
                          <w:marBottom w:val="0"/>
                          <w:divBdr>
                            <w:top w:val="none" w:sz="0" w:space="0" w:color="auto"/>
                            <w:left w:val="none" w:sz="0" w:space="0" w:color="auto"/>
                            <w:bottom w:val="none" w:sz="0" w:space="0" w:color="auto"/>
                            <w:right w:val="none" w:sz="0" w:space="0" w:color="auto"/>
                          </w:divBdr>
                        </w:div>
                        <w:div w:id="1175607839">
                          <w:marLeft w:val="0"/>
                          <w:marRight w:val="0"/>
                          <w:marTop w:val="0"/>
                          <w:marBottom w:val="0"/>
                          <w:divBdr>
                            <w:top w:val="none" w:sz="0" w:space="0" w:color="auto"/>
                            <w:left w:val="none" w:sz="0" w:space="0" w:color="auto"/>
                            <w:bottom w:val="none" w:sz="0" w:space="0" w:color="auto"/>
                            <w:right w:val="none" w:sz="0" w:space="0" w:color="auto"/>
                          </w:divBdr>
                        </w:div>
                        <w:div w:id="1776747475">
                          <w:marLeft w:val="0"/>
                          <w:marRight w:val="0"/>
                          <w:marTop w:val="0"/>
                          <w:marBottom w:val="0"/>
                          <w:divBdr>
                            <w:top w:val="none" w:sz="0" w:space="0" w:color="auto"/>
                            <w:left w:val="none" w:sz="0" w:space="0" w:color="auto"/>
                            <w:bottom w:val="none" w:sz="0" w:space="0" w:color="auto"/>
                            <w:right w:val="none" w:sz="0" w:space="0" w:color="auto"/>
                          </w:divBdr>
                        </w:div>
                        <w:div w:id="1017776100">
                          <w:marLeft w:val="0"/>
                          <w:marRight w:val="0"/>
                          <w:marTop w:val="0"/>
                          <w:marBottom w:val="0"/>
                          <w:divBdr>
                            <w:top w:val="none" w:sz="0" w:space="0" w:color="auto"/>
                            <w:left w:val="none" w:sz="0" w:space="0" w:color="auto"/>
                            <w:bottom w:val="none" w:sz="0" w:space="0" w:color="auto"/>
                            <w:right w:val="none" w:sz="0" w:space="0" w:color="auto"/>
                          </w:divBdr>
                        </w:div>
                        <w:div w:id="1009717808">
                          <w:marLeft w:val="0"/>
                          <w:marRight w:val="0"/>
                          <w:marTop w:val="0"/>
                          <w:marBottom w:val="0"/>
                          <w:divBdr>
                            <w:top w:val="none" w:sz="0" w:space="0" w:color="auto"/>
                            <w:left w:val="none" w:sz="0" w:space="0" w:color="auto"/>
                            <w:bottom w:val="none" w:sz="0" w:space="0" w:color="auto"/>
                            <w:right w:val="none" w:sz="0" w:space="0" w:color="auto"/>
                          </w:divBdr>
                        </w:div>
                        <w:div w:id="1125080402">
                          <w:marLeft w:val="0"/>
                          <w:marRight w:val="0"/>
                          <w:marTop w:val="0"/>
                          <w:marBottom w:val="0"/>
                          <w:divBdr>
                            <w:top w:val="none" w:sz="0" w:space="0" w:color="auto"/>
                            <w:left w:val="none" w:sz="0" w:space="0" w:color="auto"/>
                            <w:bottom w:val="none" w:sz="0" w:space="0" w:color="auto"/>
                            <w:right w:val="none" w:sz="0" w:space="0" w:color="auto"/>
                          </w:divBdr>
                        </w:div>
                        <w:div w:id="1085686934">
                          <w:marLeft w:val="0"/>
                          <w:marRight w:val="0"/>
                          <w:marTop w:val="0"/>
                          <w:marBottom w:val="0"/>
                          <w:divBdr>
                            <w:top w:val="none" w:sz="0" w:space="0" w:color="auto"/>
                            <w:left w:val="none" w:sz="0" w:space="0" w:color="auto"/>
                            <w:bottom w:val="none" w:sz="0" w:space="0" w:color="auto"/>
                            <w:right w:val="none" w:sz="0" w:space="0" w:color="auto"/>
                          </w:divBdr>
                        </w:div>
                        <w:div w:id="1385711696">
                          <w:marLeft w:val="0"/>
                          <w:marRight w:val="0"/>
                          <w:marTop w:val="0"/>
                          <w:marBottom w:val="0"/>
                          <w:divBdr>
                            <w:top w:val="none" w:sz="0" w:space="0" w:color="auto"/>
                            <w:left w:val="none" w:sz="0" w:space="0" w:color="auto"/>
                            <w:bottom w:val="none" w:sz="0" w:space="0" w:color="auto"/>
                            <w:right w:val="none" w:sz="0" w:space="0" w:color="auto"/>
                          </w:divBdr>
                        </w:div>
                        <w:div w:id="1378117413">
                          <w:marLeft w:val="0"/>
                          <w:marRight w:val="0"/>
                          <w:marTop w:val="0"/>
                          <w:marBottom w:val="0"/>
                          <w:divBdr>
                            <w:top w:val="none" w:sz="0" w:space="0" w:color="auto"/>
                            <w:left w:val="none" w:sz="0" w:space="0" w:color="auto"/>
                            <w:bottom w:val="none" w:sz="0" w:space="0" w:color="auto"/>
                            <w:right w:val="none" w:sz="0" w:space="0" w:color="auto"/>
                          </w:divBdr>
                        </w:div>
                        <w:div w:id="189881607">
                          <w:marLeft w:val="0"/>
                          <w:marRight w:val="0"/>
                          <w:marTop w:val="0"/>
                          <w:marBottom w:val="0"/>
                          <w:divBdr>
                            <w:top w:val="none" w:sz="0" w:space="0" w:color="auto"/>
                            <w:left w:val="none" w:sz="0" w:space="0" w:color="auto"/>
                            <w:bottom w:val="none" w:sz="0" w:space="0" w:color="auto"/>
                            <w:right w:val="none" w:sz="0" w:space="0" w:color="auto"/>
                          </w:divBdr>
                        </w:div>
                        <w:div w:id="1722903434">
                          <w:marLeft w:val="0"/>
                          <w:marRight w:val="0"/>
                          <w:marTop w:val="0"/>
                          <w:marBottom w:val="0"/>
                          <w:divBdr>
                            <w:top w:val="none" w:sz="0" w:space="0" w:color="auto"/>
                            <w:left w:val="none" w:sz="0" w:space="0" w:color="auto"/>
                            <w:bottom w:val="none" w:sz="0" w:space="0" w:color="auto"/>
                            <w:right w:val="none" w:sz="0" w:space="0" w:color="auto"/>
                          </w:divBdr>
                        </w:div>
                        <w:div w:id="1190951744">
                          <w:marLeft w:val="0"/>
                          <w:marRight w:val="0"/>
                          <w:marTop w:val="0"/>
                          <w:marBottom w:val="0"/>
                          <w:divBdr>
                            <w:top w:val="none" w:sz="0" w:space="0" w:color="auto"/>
                            <w:left w:val="none" w:sz="0" w:space="0" w:color="auto"/>
                            <w:bottom w:val="none" w:sz="0" w:space="0" w:color="auto"/>
                            <w:right w:val="none" w:sz="0" w:space="0" w:color="auto"/>
                          </w:divBdr>
                        </w:div>
                        <w:div w:id="1819762199">
                          <w:marLeft w:val="0"/>
                          <w:marRight w:val="0"/>
                          <w:marTop w:val="0"/>
                          <w:marBottom w:val="0"/>
                          <w:divBdr>
                            <w:top w:val="none" w:sz="0" w:space="0" w:color="auto"/>
                            <w:left w:val="none" w:sz="0" w:space="0" w:color="auto"/>
                            <w:bottom w:val="none" w:sz="0" w:space="0" w:color="auto"/>
                            <w:right w:val="none" w:sz="0" w:space="0" w:color="auto"/>
                          </w:divBdr>
                        </w:div>
                        <w:div w:id="7673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45474">
      <w:bodyDiv w:val="1"/>
      <w:marLeft w:val="0"/>
      <w:marRight w:val="0"/>
      <w:marTop w:val="0"/>
      <w:marBottom w:val="0"/>
      <w:divBdr>
        <w:top w:val="none" w:sz="0" w:space="0" w:color="auto"/>
        <w:left w:val="none" w:sz="0" w:space="0" w:color="auto"/>
        <w:bottom w:val="none" w:sz="0" w:space="0" w:color="auto"/>
        <w:right w:val="none" w:sz="0" w:space="0" w:color="auto"/>
      </w:divBdr>
      <w:divsChild>
        <w:div w:id="1099912566">
          <w:marLeft w:val="0"/>
          <w:marRight w:val="0"/>
          <w:marTop w:val="0"/>
          <w:marBottom w:val="90"/>
          <w:divBdr>
            <w:top w:val="none" w:sz="0" w:space="0" w:color="auto"/>
            <w:left w:val="none" w:sz="0" w:space="0" w:color="auto"/>
            <w:bottom w:val="none" w:sz="0" w:space="0" w:color="auto"/>
            <w:right w:val="none" w:sz="0" w:space="0" w:color="auto"/>
          </w:divBdr>
          <w:divsChild>
            <w:div w:id="1762024513">
              <w:marLeft w:val="0"/>
              <w:marRight w:val="0"/>
              <w:marTop w:val="0"/>
              <w:marBottom w:val="0"/>
              <w:divBdr>
                <w:top w:val="none" w:sz="0" w:space="0" w:color="auto"/>
                <w:left w:val="none" w:sz="0" w:space="0" w:color="auto"/>
                <w:bottom w:val="none" w:sz="0" w:space="0" w:color="auto"/>
                <w:right w:val="none" w:sz="0" w:space="0" w:color="auto"/>
              </w:divBdr>
              <w:divsChild>
                <w:div w:id="8728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9801">
          <w:marLeft w:val="0"/>
          <w:marRight w:val="0"/>
          <w:marTop w:val="0"/>
          <w:marBottom w:val="150"/>
          <w:divBdr>
            <w:top w:val="none" w:sz="0" w:space="0" w:color="auto"/>
            <w:left w:val="none" w:sz="0" w:space="0" w:color="auto"/>
            <w:bottom w:val="none" w:sz="0" w:space="0" w:color="auto"/>
            <w:right w:val="none" w:sz="0" w:space="0" w:color="auto"/>
          </w:divBdr>
          <w:divsChild>
            <w:div w:id="1028601516">
              <w:marLeft w:val="0"/>
              <w:marRight w:val="0"/>
              <w:marTop w:val="0"/>
              <w:marBottom w:val="0"/>
              <w:divBdr>
                <w:top w:val="none" w:sz="0" w:space="0" w:color="auto"/>
                <w:left w:val="none" w:sz="0" w:space="0" w:color="auto"/>
                <w:bottom w:val="none" w:sz="0" w:space="0" w:color="auto"/>
                <w:right w:val="none" w:sz="0" w:space="0" w:color="auto"/>
              </w:divBdr>
              <w:divsChild>
                <w:div w:id="177281521">
                  <w:marLeft w:val="0"/>
                  <w:marRight w:val="0"/>
                  <w:marTop w:val="0"/>
                  <w:marBottom w:val="0"/>
                  <w:divBdr>
                    <w:top w:val="none" w:sz="0" w:space="0" w:color="auto"/>
                    <w:left w:val="none" w:sz="0" w:space="0" w:color="auto"/>
                    <w:bottom w:val="none" w:sz="0" w:space="0" w:color="auto"/>
                    <w:right w:val="none" w:sz="0" w:space="0" w:color="auto"/>
                  </w:divBdr>
                  <w:divsChild>
                    <w:div w:id="759183351">
                      <w:marLeft w:val="0"/>
                      <w:marRight w:val="0"/>
                      <w:marTop w:val="0"/>
                      <w:marBottom w:val="0"/>
                      <w:divBdr>
                        <w:top w:val="none" w:sz="0" w:space="0" w:color="auto"/>
                        <w:left w:val="none" w:sz="0" w:space="0" w:color="auto"/>
                        <w:bottom w:val="none" w:sz="0" w:space="0" w:color="auto"/>
                        <w:right w:val="none" w:sz="0" w:space="0" w:color="auto"/>
                      </w:divBdr>
                      <w:divsChild>
                        <w:div w:id="893007264">
                          <w:marLeft w:val="0"/>
                          <w:marRight w:val="0"/>
                          <w:marTop w:val="0"/>
                          <w:marBottom w:val="0"/>
                          <w:divBdr>
                            <w:top w:val="none" w:sz="0" w:space="0" w:color="auto"/>
                            <w:left w:val="none" w:sz="0" w:space="0" w:color="auto"/>
                            <w:bottom w:val="none" w:sz="0" w:space="0" w:color="auto"/>
                            <w:right w:val="none" w:sz="0" w:space="0" w:color="auto"/>
                          </w:divBdr>
                        </w:div>
                        <w:div w:id="1615625679">
                          <w:marLeft w:val="0"/>
                          <w:marRight w:val="0"/>
                          <w:marTop w:val="0"/>
                          <w:marBottom w:val="0"/>
                          <w:divBdr>
                            <w:top w:val="none" w:sz="0" w:space="0" w:color="auto"/>
                            <w:left w:val="none" w:sz="0" w:space="0" w:color="auto"/>
                            <w:bottom w:val="none" w:sz="0" w:space="0" w:color="auto"/>
                            <w:right w:val="none" w:sz="0" w:space="0" w:color="auto"/>
                          </w:divBdr>
                        </w:div>
                        <w:div w:id="337075321">
                          <w:marLeft w:val="0"/>
                          <w:marRight w:val="0"/>
                          <w:marTop w:val="0"/>
                          <w:marBottom w:val="0"/>
                          <w:divBdr>
                            <w:top w:val="none" w:sz="0" w:space="0" w:color="auto"/>
                            <w:left w:val="none" w:sz="0" w:space="0" w:color="auto"/>
                            <w:bottom w:val="none" w:sz="0" w:space="0" w:color="auto"/>
                            <w:right w:val="none" w:sz="0" w:space="0" w:color="auto"/>
                          </w:divBdr>
                        </w:div>
                        <w:div w:id="915095001">
                          <w:marLeft w:val="0"/>
                          <w:marRight w:val="0"/>
                          <w:marTop w:val="0"/>
                          <w:marBottom w:val="0"/>
                          <w:divBdr>
                            <w:top w:val="none" w:sz="0" w:space="0" w:color="auto"/>
                            <w:left w:val="none" w:sz="0" w:space="0" w:color="auto"/>
                            <w:bottom w:val="none" w:sz="0" w:space="0" w:color="auto"/>
                            <w:right w:val="none" w:sz="0" w:space="0" w:color="auto"/>
                          </w:divBdr>
                        </w:div>
                        <w:div w:id="895168853">
                          <w:marLeft w:val="0"/>
                          <w:marRight w:val="0"/>
                          <w:marTop w:val="0"/>
                          <w:marBottom w:val="0"/>
                          <w:divBdr>
                            <w:top w:val="none" w:sz="0" w:space="0" w:color="auto"/>
                            <w:left w:val="none" w:sz="0" w:space="0" w:color="auto"/>
                            <w:bottom w:val="none" w:sz="0" w:space="0" w:color="auto"/>
                            <w:right w:val="none" w:sz="0" w:space="0" w:color="auto"/>
                          </w:divBdr>
                        </w:div>
                        <w:div w:id="605967710">
                          <w:marLeft w:val="0"/>
                          <w:marRight w:val="0"/>
                          <w:marTop w:val="0"/>
                          <w:marBottom w:val="0"/>
                          <w:divBdr>
                            <w:top w:val="none" w:sz="0" w:space="0" w:color="auto"/>
                            <w:left w:val="none" w:sz="0" w:space="0" w:color="auto"/>
                            <w:bottom w:val="none" w:sz="0" w:space="0" w:color="auto"/>
                            <w:right w:val="none" w:sz="0" w:space="0" w:color="auto"/>
                          </w:divBdr>
                        </w:div>
                        <w:div w:id="286937029">
                          <w:marLeft w:val="0"/>
                          <w:marRight w:val="0"/>
                          <w:marTop w:val="0"/>
                          <w:marBottom w:val="0"/>
                          <w:divBdr>
                            <w:top w:val="none" w:sz="0" w:space="0" w:color="auto"/>
                            <w:left w:val="none" w:sz="0" w:space="0" w:color="auto"/>
                            <w:bottom w:val="none" w:sz="0" w:space="0" w:color="auto"/>
                            <w:right w:val="none" w:sz="0" w:space="0" w:color="auto"/>
                          </w:divBdr>
                        </w:div>
                        <w:div w:id="1371028012">
                          <w:marLeft w:val="0"/>
                          <w:marRight w:val="0"/>
                          <w:marTop w:val="0"/>
                          <w:marBottom w:val="0"/>
                          <w:divBdr>
                            <w:top w:val="none" w:sz="0" w:space="0" w:color="auto"/>
                            <w:left w:val="none" w:sz="0" w:space="0" w:color="auto"/>
                            <w:bottom w:val="none" w:sz="0" w:space="0" w:color="auto"/>
                            <w:right w:val="none" w:sz="0" w:space="0" w:color="auto"/>
                          </w:divBdr>
                        </w:div>
                        <w:div w:id="942226016">
                          <w:marLeft w:val="0"/>
                          <w:marRight w:val="0"/>
                          <w:marTop w:val="0"/>
                          <w:marBottom w:val="0"/>
                          <w:divBdr>
                            <w:top w:val="none" w:sz="0" w:space="0" w:color="auto"/>
                            <w:left w:val="none" w:sz="0" w:space="0" w:color="auto"/>
                            <w:bottom w:val="none" w:sz="0" w:space="0" w:color="auto"/>
                            <w:right w:val="none" w:sz="0" w:space="0" w:color="auto"/>
                          </w:divBdr>
                        </w:div>
                        <w:div w:id="472718825">
                          <w:marLeft w:val="0"/>
                          <w:marRight w:val="0"/>
                          <w:marTop w:val="0"/>
                          <w:marBottom w:val="0"/>
                          <w:divBdr>
                            <w:top w:val="none" w:sz="0" w:space="0" w:color="auto"/>
                            <w:left w:val="none" w:sz="0" w:space="0" w:color="auto"/>
                            <w:bottom w:val="none" w:sz="0" w:space="0" w:color="auto"/>
                            <w:right w:val="none" w:sz="0" w:space="0" w:color="auto"/>
                          </w:divBdr>
                        </w:div>
                        <w:div w:id="191069956">
                          <w:marLeft w:val="0"/>
                          <w:marRight w:val="0"/>
                          <w:marTop w:val="0"/>
                          <w:marBottom w:val="0"/>
                          <w:divBdr>
                            <w:top w:val="none" w:sz="0" w:space="0" w:color="auto"/>
                            <w:left w:val="none" w:sz="0" w:space="0" w:color="auto"/>
                            <w:bottom w:val="none" w:sz="0" w:space="0" w:color="auto"/>
                            <w:right w:val="none" w:sz="0" w:space="0" w:color="auto"/>
                          </w:divBdr>
                        </w:div>
                        <w:div w:id="19384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116">
          <w:marLeft w:val="0"/>
          <w:marRight w:val="0"/>
          <w:marTop w:val="0"/>
          <w:marBottom w:val="150"/>
          <w:divBdr>
            <w:top w:val="none" w:sz="0" w:space="0" w:color="auto"/>
            <w:left w:val="none" w:sz="0" w:space="0" w:color="auto"/>
            <w:bottom w:val="none" w:sz="0" w:space="0" w:color="auto"/>
            <w:right w:val="none" w:sz="0" w:space="0" w:color="auto"/>
          </w:divBdr>
          <w:divsChild>
            <w:div w:id="1636642725">
              <w:marLeft w:val="0"/>
              <w:marRight w:val="0"/>
              <w:marTop w:val="0"/>
              <w:marBottom w:val="0"/>
              <w:divBdr>
                <w:top w:val="none" w:sz="0" w:space="0" w:color="auto"/>
                <w:left w:val="none" w:sz="0" w:space="0" w:color="auto"/>
                <w:bottom w:val="none" w:sz="0" w:space="0" w:color="auto"/>
                <w:right w:val="none" w:sz="0" w:space="0" w:color="auto"/>
              </w:divBdr>
              <w:divsChild>
                <w:div w:id="1253539831">
                  <w:marLeft w:val="0"/>
                  <w:marRight w:val="0"/>
                  <w:marTop w:val="0"/>
                  <w:marBottom w:val="0"/>
                  <w:divBdr>
                    <w:top w:val="none" w:sz="0" w:space="0" w:color="auto"/>
                    <w:left w:val="none" w:sz="0" w:space="0" w:color="auto"/>
                    <w:bottom w:val="none" w:sz="0" w:space="0" w:color="auto"/>
                    <w:right w:val="none" w:sz="0" w:space="0" w:color="auto"/>
                  </w:divBdr>
                  <w:divsChild>
                    <w:div w:id="1873414667">
                      <w:marLeft w:val="0"/>
                      <w:marRight w:val="0"/>
                      <w:marTop w:val="0"/>
                      <w:marBottom w:val="0"/>
                      <w:divBdr>
                        <w:top w:val="none" w:sz="0" w:space="0" w:color="auto"/>
                        <w:left w:val="none" w:sz="0" w:space="0" w:color="auto"/>
                        <w:bottom w:val="none" w:sz="0" w:space="0" w:color="auto"/>
                        <w:right w:val="none" w:sz="0" w:space="0" w:color="auto"/>
                      </w:divBdr>
                      <w:divsChild>
                        <w:div w:id="1490561706">
                          <w:marLeft w:val="0"/>
                          <w:marRight w:val="0"/>
                          <w:marTop w:val="0"/>
                          <w:marBottom w:val="0"/>
                          <w:divBdr>
                            <w:top w:val="none" w:sz="0" w:space="0" w:color="auto"/>
                            <w:left w:val="none" w:sz="0" w:space="0" w:color="auto"/>
                            <w:bottom w:val="none" w:sz="0" w:space="0" w:color="auto"/>
                            <w:right w:val="none" w:sz="0" w:space="0" w:color="auto"/>
                          </w:divBdr>
                        </w:div>
                        <w:div w:id="1436755424">
                          <w:marLeft w:val="0"/>
                          <w:marRight w:val="0"/>
                          <w:marTop w:val="0"/>
                          <w:marBottom w:val="0"/>
                          <w:divBdr>
                            <w:top w:val="none" w:sz="0" w:space="0" w:color="auto"/>
                            <w:left w:val="none" w:sz="0" w:space="0" w:color="auto"/>
                            <w:bottom w:val="none" w:sz="0" w:space="0" w:color="auto"/>
                            <w:right w:val="none" w:sz="0" w:space="0" w:color="auto"/>
                          </w:divBdr>
                        </w:div>
                        <w:div w:id="371152685">
                          <w:marLeft w:val="0"/>
                          <w:marRight w:val="0"/>
                          <w:marTop w:val="0"/>
                          <w:marBottom w:val="0"/>
                          <w:divBdr>
                            <w:top w:val="none" w:sz="0" w:space="0" w:color="auto"/>
                            <w:left w:val="none" w:sz="0" w:space="0" w:color="auto"/>
                            <w:bottom w:val="none" w:sz="0" w:space="0" w:color="auto"/>
                            <w:right w:val="none" w:sz="0" w:space="0" w:color="auto"/>
                          </w:divBdr>
                        </w:div>
                        <w:div w:id="1940217007">
                          <w:marLeft w:val="0"/>
                          <w:marRight w:val="0"/>
                          <w:marTop w:val="0"/>
                          <w:marBottom w:val="0"/>
                          <w:divBdr>
                            <w:top w:val="none" w:sz="0" w:space="0" w:color="auto"/>
                            <w:left w:val="none" w:sz="0" w:space="0" w:color="auto"/>
                            <w:bottom w:val="none" w:sz="0" w:space="0" w:color="auto"/>
                            <w:right w:val="none" w:sz="0" w:space="0" w:color="auto"/>
                          </w:divBdr>
                        </w:div>
                        <w:div w:id="1370185065">
                          <w:marLeft w:val="0"/>
                          <w:marRight w:val="0"/>
                          <w:marTop w:val="0"/>
                          <w:marBottom w:val="0"/>
                          <w:divBdr>
                            <w:top w:val="none" w:sz="0" w:space="0" w:color="auto"/>
                            <w:left w:val="none" w:sz="0" w:space="0" w:color="auto"/>
                            <w:bottom w:val="none" w:sz="0" w:space="0" w:color="auto"/>
                            <w:right w:val="none" w:sz="0" w:space="0" w:color="auto"/>
                          </w:divBdr>
                        </w:div>
                        <w:div w:id="507988630">
                          <w:marLeft w:val="0"/>
                          <w:marRight w:val="0"/>
                          <w:marTop w:val="0"/>
                          <w:marBottom w:val="0"/>
                          <w:divBdr>
                            <w:top w:val="none" w:sz="0" w:space="0" w:color="auto"/>
                            <w:left w:val="none" w:sz="0" w:space="0" w:color="auto"/>
                            <w:bottom w:val="none" w:sz="0" w:space="0" w:color="auto"/>
                            <w:right w:val="none" w:sz="0" w:space="0" w:color="auto"/>
                          </w:divBdr>
                        </w:div>
                        <w:div w:id="101658509">
                          <w:marLeft w:val="0"/>
                          <w:marRight w:val="0"/>
                          <w:marTop w:val="0"/>
                          <w:marBottom w:val="0"/>
                          <w:divBdr>
                            <w:top w:val="none" w:sz="0" w:space="0" w:color="auto"/>
                            <w:left w:val="none" w:sz="0" w:space="0" w:color="auto"/>
                            <w:bottom w:val="none" w:sz="0" w:space="0" w:color="auto"/>
                            <w:right w:val="none" w:sz="0" w:space="0" w:color="auto"/>
                          </w:divBdr>
                        </w:div>
                        <w:div w:id="1205950737">
                          <w:marLeft w:val="0"/>
                          <w:marRight w:val="0"/>
                          <w:marTop w:val="0"/>
                          <w:marBottom w:val="0"/>
                          <w:divBdr>
                            <w:top w:val="none" w:sz="0" w:space="0" w:color="auto"/>
                            <w:left w:val="none" w:sz="0" w:space="0" w:color="auto"/>
                            <w:bottom w:val="none" w:sz="0" w:space="0" w:color="auto"/>
                            <w:right w:val="none" w:sz="0" w:space="0" w:color="auto"/>
                          </w:divBdr>
                        </w:div>
                        <w:div w:id="1926526821">
                          <w:marLeft w:val="0"/>
                          <w:marRight w:val="0"/>
                          <w:marTop w:val="0"/>
                          <w:marBottom w:val="0"/>
                          <w:divBdr>
                            <w:top w:val="none" w:sz="0" w:space="0" w:color="auto"/>
                            <w:left w:val="none" w:sz="0" w:space="0" w:color="auto"/>
                            <w:bottom w:val="none" w:sz="0" w:space="0" w:color="auto"/>
                            <w:right w:val="none" w:sz="0" w:space="0" w:color="auto"/>
                          </w:divBdr>
                        </w:div>
                        <w:div w:id="243884388">
                          <w:marLeft w:val="0"/>
                          <w:marRight w:val="0"/>
                          <w:marTop w:val="0"/>
                          <w:marBottom w:val="0"/>
                          <w:divBdr>
                            <w:top w:val="none" w:sz="0" w:space="0" w:color="auto"/>
                            <w:left w:val="none" w:sz="0" w:space="0" w:color="auto"/>
                            <w:bottom w:val="none" w:sz="0" w:space="0" w:color="auto"/>
                            <w:right w:val="none" w:sz="0" w:space="0" w:color="auto"/>
                          </w:divBdr>
                        </w:div>
                        <w:div w:id="1711608905">
                          <w:marLeft w:val="0"/>
                          <w:marRight w:val="0"/>
                          <w:marTop w:val="0"/>
                          <w:marBottom w:val="0"/>
                          <w:divBdr>
                            <w:top w:val="none" w:sz="0" w:space="0" w:color="auto"/>
                            <w:left w:val="none" w:sz="0" w:space="0" w:color="auto"/>
                            <w:bottom w:val="none" w:sz="0" w:space="0" w:color="auto"/>
                            <w:right w:val="none" w:sz="0" w:space="0" w:color="auto"/>
                          </w:divBdr>
                        </w:div>
                        <w:div w:id="813449136">
                          <w:marLeft w:val="0"/>
                          <w:marRight w:val="0"/>
                          <w:marTop w:val="0"/>
                          <w:marBottom w:val="0"/>
                          <w:divBdr>
                            <w:top w:val="none" w:sz="0" w:space="0" w:color="auto"/>
                            <w:left w:val="none" w:sz="0" w:space="0" w:color="auto"/>
                            <w:bottom w:val="none" w:sz="0" w:space="0" w:color="auto"/>
                            <w:right w:val="none" w:sz="0" w:space="0" w:color="auto"/>
                          </w:divBdr>
                        </w:div>
                        <w:div w:id="1279069335">
                          <w:marLeft w:val="0"/>
                          <w:marRight w:val="0"/>
                          <w:marTop w:val="0"/>
                          <w:marBottom w:val="0"/>
                          <w:divBdr>
                            <w:top w:val="none" w:sz="0" w:space="0" w:color="auto"/>
                            <w:left w:val="none" w:sz="0" w:space="0" w:color="auto"/>
                            <w:bottom w:val="none" w:sz="0" w:space="0" w:color="auto"/>
                            <w:right w:val="none" w:sz="0" w:space="0" w:color="auto"/>
                          </w:divBdr>
                        </w:div>
                        <w:div w:id="361790698">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482701637">
                          <w:marLeft w:val="0"/>
                          <w:marRight w:val="0"/>
                          <w:marTop w:val="0"/>
                          <w:marBottom w:val="0"/>
                          <w:divBdr>
                            <w:top w:val="none" w:sz="0" w:space="0" w:color="auto"/>
                            <w:left w:val="none" w:sz="0" w:space="0" w:color="auto"/>
                            <w:bottom w:val="none" w:sz="0" w:space="0" w:color="auto"/>
                            <w:right w:val="none" w:sz="0" w:space="0" w:color="auto"/>
                          </w:divBdr>
                        </w:div>
                        <w:div w:id="401828150">
                          <w:marLeft w:val="0"/>
                          <w:marRight w:val="0"/>
                          <w:marTop w:val="0"/>
                          <w:marBottom w:val="0"/>
                          <w:divBdr>
                            <w:top w:val="none" w:sz="0" w:space="0" w:color="auto"/>
                            <w:left w:val="none" w:sz="0" w:space="0" w:color="auto"/>
                            <w:bottom w:val="none" w:sz="0" w:space="0" w:color="auto"/>
                            <w:right w:val="none" w:sz="0" w:space="0" w:color="auto"/>
                          </w:divBdr>
                        </w:div>
                        <w:div w:id="1751347336">
                          <w:marLeft w:val="0"/>
                          <w:marRight w:val="0"/>
                          <w:marTop w:val="0"/>
                          <w:marBottom w:val="0"/>
                          <w:divBdr>
                            <w:top w:val="none" w:sz="0" w:space="0" w:color="auto"/>
                            <w:left w:val="none" w:sz="0" w:space="0" w:color="auto"/>
                            <w:bottom w:val="none" w:sz="0" w:space="0" w:color="auto"/>
                            <w:right w:val="none" w:sz="0" w:space="0" w:color="auto"/>
                          </w:divBdr>
                        </w:div>
                        <w:div w:id="733089551">
                          <w:marLeft w:val="0"/>
                          <w:marRight w:val="0"/>
                          <w:marTop w:val="0"/>
                          <w:marBottom w:val="0"/>
                          <w:divBdr>
                            <w:top w:val="none" w:sz="0" w:space="0" w:color="auto"/>
                            <w:left w:val="none" w:sz="0" w:space="0" w:color="auto"/>
                            <w:bottom w:val="none" w:sz="0" w:space="0" w:color="auto"/>
                            <w:right w:val="none" w:sz="0" w:space="0" w:color="auto"/>
                          </w:divBdr>
                        </w:div>
                        <w:div w:id="812332085">
                          <w:marLeft w:val="0"/>
                          <w:marRight w:val="0"/>
                          <w:marTop w:val="0"/>
                          <w:marBottom w:val="0"/>
                          <w:divBdr>
                            <w:top w:val="none" w:sz="0" w:space="0" w:color="auto"/>
                            <w:left w:val="none" w:sz="0" w:space="0" w:color="auto"/>
                            <w:bottom w:val="none" w:sz="0" w:space="0" w:color="auto"/>
                            <w:right w:val="none" w:sz="0" w:space="0" w:color="auto"/>
                          </w:divBdr>
                        </w:div>
                        <w:div w:id="1768576320">
                          <w:marLeft w:val="0"/>
                          <w:marRight w:val="0"/>
                          <w:marTop w:val="0"/>
                          <w:marBottom w:val="0"/>
                          <w:divBdr>
                            <w:top w:val="none" w:sz="0" w:space="0" w:color="auto"/>
                            <w:left w:val="none" w:sz="0" w:space="0" w:color="auto"/>
                            <w:bottom w:val="none" w:sz="0" w:space="0" w:color="auto"/>
                            <w:right w:val="none" w:sz="0" w:space="0" w:color="auto"/>
                          </w:divBdr>
                        </w:div>
                        <w:div w:id="557329451">
                          <w:marLeft w:val="0"/>
                          <w:marRight w:val="0"/>
                          <w:marTop w:val="0"/>
                          <w:marBottom w:val="0"/>
                          <w:divBdr>
                            <w:top w:val="none" w:sz="0" w:space="0" w:color="auto"/>
                            <w:left w:val="none" w:sz="0" w:space="0" w:color="auto"/>
                            <w:bottom w:val="none" w:sz="0" w:space="0" w:color="auto"/>
                            <w:right w:val="none" w:sz="0" w:space="0" w:color="auto"/>
                          </w:divBdr>
                        </w:div>
                        <w:div w:id="60057168">
                          <w:marLeft w:val="0"/>
                          <w:marRight w:val="0"/>
                          <w:marTop w:val="0"/>
                          <w:marBottom w:val="0"/>
                          <w:divBdr>
                            <w:top w:val="none" w:sz="0" w:space="0" w:color="auto"/>
                            <w:left w:val="none" w:sz="0" w:space="0" w:color="auto"/>
                            <w:bottom w:val="none" w:sz="0" w:space="0" w:color="auto"/>
                            <w:right w:val="none" w:sz="0" w:space="0" w:color="auto"/>
                          </w:divBdr>
                        </w:div>
                        <w:div w:id="570889085">
                          <w:marLeft w:val="0"/>
                          <w:marRight w:val="0"/>
                          <w:marTop w:val="0"/>
                          <w:marBottom w:val="0"/>
                          <w:divBdr>
                            <w:top w:val="none" w:sz="0" w:space="0" w:color="auto"/>
                            <w:left w:val="none" w:sz="0" w:space="0" w:color="auto"/>
                            <w:bottom w:val="none" w:sz="0" w:space="0" w:color="auto"/>
                            <w:right w:val="none" w:sz="0" w:space="0" w:color="auto"/>
                          </w:divBdr>
                        </w:div>
                        <w:div w:id="917787721">
                          <w:marLeft w:val="0"/>
                          <w:marRight w:val="0"/>
                          <w:marTop w:val="0"/>
                          <w:marBottom w:val="0"/>
                          <w:divBdr>
                            <w:top w:val="none" w:sz="0" w:space="0" w:color="auto"/>
                            <w:left w:val="none" w:sz="0" w:space="0" w:color="auto"/>
                            <w:bottom w:val="none" w:sz="0" w:space="0" w:color="auto"/>
                            <w:right w:val="none" w:sz="0" w:space="0" w:color="auto"/>
                          </w:divBdr>
                        </w:div>
                        <w:div w:id="542518054">
                          <w:marLeft w:val="0"/>
                          <w:marRight w:val="0"/>
                          <w:marTop w:val="0"/>
                          <w:marBottom w:val="0"/>
                          <w:divBdr>
                            <w:top w:val="none" w:sz="0" w:space="0" w:color="auto"/>
                            <w:left w:val="none" w:sz="0" w:space="0" w:color="auto"/>
                            <w:bottom w:val="none" w:sz="0" w:space="0" w:color="auto"/>
                            <w:right w:val="none" w:sz="0" w:space="0" w:color="auto"/>
                          </w:divBdr>
                        </w:div>
                        <w:div w:id="1930190807">
                          <w:marLeft w:val="0"/>
                          <w:marRight w:val="0"/>
                          <w:marTop w:val="0"/>
                          <w:marBottom w:val="0"/>
                          <w:divBdr>
                            <w:top w:val="none" w:sz="0" w:space="0" w:color="auto"/>
                            <w:left w:val="none" w:sz="0" w:space="0" w:color="auto"/>
                            <w:bottom w:val="none" w:sz="0" w:space="0" w:color="auto"/>
                            <w:right w:val="none" w:sz="0" w:space="0" w:color="auto"/>
                          </w:divBdr>
                        </w:div>
                        <w:div w:id="1900094701">
                          <w:marLeft w:val="0"/>
                          <w:marRight w:val="0"/>
                          <w:marTop w:val="0"/>
                          <w:marBottom w:val="0"/>
                          <w:divBdr>
                            <w:top w:val="none" w:sz="0" w:space="0" w:color="auto"/>
                            <w:left w:val="none" w:sz="0" w:space="0" w:color="auto"/>
                            <w:bottom w:val="none" w:sz="0" w:space="0" w:color="auto"/>
                            <w:right w:val="none" w:sz="0" w:space="0" w:color="auto"/>
                          </w:divBdr>
                        </w:div>
                        <w:div w:id="881986910">
                          <w:marLeft w:val="0"/>
                          <w:marRight w:val="0"/>
                          <w:marTop w:val="0"/>
                          <w:marBottom w:val="0"/>
                          <w:divBdr>
                            <w:top w:val="none" w:sz="0" w:space="0" w:color="auto"/>
                            <w:left w:val="none" w:sz="0" w:space="0" w:color="auto"/>
                            <w:bottom w:val="none" w:sz="0" w:space="0" w:color="auto"/>
                            <w:right w:val="none" w:sz="0" w:space="0" w:color="auto"/>
                          </w:divBdr>
                        </w:div>
                        <w:div w:id="1339892342">
                          <w:marLeft w:val="0"/>
                          <w:marRight w:val="0"/>
                          <w:marTop w:val="0"/>
                          <w:marBottom w:val="0"/>
                          <w:divBdr>
                            <w:top w:val="none" w:sz="0" w:space="0" w:color="auto"/>
                            <w:left w:val="none" w:sz="0" w:space="0" w:color="auto"/>
                            <w:bottom w:val="none" w:sz="0" w:space="0" w:color="auto"/>
                            <w:right w:val="none" w:sz="0" w:space="0" w:color="auto"/>
                          </w:divBdr>
                        </w:div>
                        <w:div w:id="337580060">
                          <w:marLeft w:val="0"/>
                          <w:marRight w:val="0"/>
                          <w:marTop w:val="0"/>
                          <w:marBottom w:val="0"/>
                          <w:divBdr>
                            <w:top w:val="none" w:sz="0" w:space="0" w:color="auto"/>
                            <w:left w:val="none" w:sz="0" w:space="0" w:color="auto"/>
                            <w:bottom w:val="none" w:sz="0" w:space="0" w:color="auto"/>
                            <w:right w:val="none" w:sz="0" w:space="0" w:color="auto"/>
                          </w:divBdr>
                        </w:div>
                        <w:div w:id="173148673">
                          <w:marLeft w:val="0"/>
                          <w:marRight w:val="0"/>
                          <w:marTop w:val="0"/>
                          <w:marBottom w:val="0"/>
                          <w:divBdr>
                            <w:top w:val="none" w:sz="0" w:space="0" w:color="auto"/>
                            <w:left w:val="none" w:sz="0" w:space="0" w:color="auto"/>
                            <w:bottom w:val="none" w:sz="0" w:space="0" w:color="auto"/>
                            <w:right w:val="none" w:sz="0" w:space="0" w:color="auto"/>
                          </w:divBdr>
                        </w:div>
                        <w:div w:id="1546789435">
                          <w:marLeft w:val="0"/>
                          <w:marRight w:val="0"/>
                          <w:marTop w:val="0"/>
                          <w:marBottom w:val="0"/>
                          <w:divBdr>
                            <w:top w:val="none" w:sz="0" w:space="0" w:color="auto"/>
                            <w:left w:val="none" w:sz="0" w:space="0" w:color="auto"/>
                            <w:bottom w:val="none" w:sz="0" w:space="0" w:color="auto"/>
                            <w:right w:val="none" w:sz="0" w:space="0" w:color="auto"/>
                          </w:divBdr>
                        </w:div>
                        <w:div w:id="1248920709">
                          <w:marLeft w:val="0"/>
                          <w:marRight w:val="0"/>
                          <w:marTop w:val="0"/>
                          <w:marBottom w:val="0"/>
                          <w:divBdr>
                            <w:top w:val="none" w:sz="0" w:space="0" w:color="auto"/>
                            <w:left w:val="none" w:sz="0" w:space="0" w:color="auto"/>
                            <w:bottom w:val="none" w:sz="0" w:space="0" w:color="auto"/>
                            <w:right w:val="none" w:sz="0" w:space="0" w:color="auto"/>
                          </w:divBdr>
                        </w:div>
                        <w:div w:id="2077362615">
                          <w:marLeft w:val="0"/>
                          <w:marRight w:val="0"/>
                          <w:marTop w:val="0"/>
                          <w:marBottom w:val="0"/>
                          <w:divBdr>
                            <w:top w:val="none" w:sz="0" w:space="0" w:color="auto"/>
                            <w:left w:val="none" w:sz="0" w:space="0" w:color="auto"/>
                            <w:bottom w:val="none" w:sz="0" w:space="0" w:color="auto"/>
                            <w:right w:val="none" w:sz="0" w:space="0" w:color="auto"/>
                          </w:divBdr>
                        </w:div>
                        <w:div w:id="895094337">
                          <w:marLeft w:val="0"/>
                          <w:marRight w:val="0"/>
                          <w:marTop w:val="0"/>
                          <w:marBottom w:val="0"/>
                          <w:divBdr>
                            <w:top w:val="none" w:sz="0" w:space="0" w:color="auto"/>
                            <w:left w:val="none" w:sz="0" w:space="0" w:color="auto"/>
                            <w:bottom w:val="none" w:sz="0" w:space="0" w:color="auto"/>
                            <w:right w:val="none" w:sz="0" w:space="0" w:color="auto"/>
                          </w:divBdr>
                        </w:div>
                        <w:div w:id="1381512393">
                          <w:marLeft w:val="0"/>
                          <w:marRight w:val="0"/>
                          <w:marTop w:val="0"/>
                          <w:marBottom w:val="0"/>
                          <w:divBdr>
                            <w:top w:val="none" w:sz="0" w:space="0" w:color="auto"/>
                            <w:left w:val="none" w:sz="0" w:space="0" w:color="auto"/>
                            <w:bottom w:val="none" w:sz="0" w:space="0" w:color="auto"/>
                            <w:right w:val="none" w:sz="0" w:space="0" w:color="auto"/>
                          </w:divBdr>
                        </w:div>
                        <w:div w:id="761755342">
                          <w:marLeft w:val="0"/>
                          <w:marRight w:val="0"/>
                          <w:marTop w:val="0"/>
                          <w:marBottom w:val="0"/>
                          <w:divBdr>
                            <w:top w:val="none" w:sz="0" w:space="0" w:color="auto"/>
                            <w:left w:val="none" w:sz="0" w:space="0" w:color="auto"/>
                            <w:bottom w:val="none" w:sz="0" w:space="0" w:color="auto"/>
                            <w:right w:val="none" w:sz="0" w:space="0" w:color="auto"/>
                          </w:divBdr>
                        </w:div>
                        <w:div w:id="1932161958">
                          <w:marLeft w:val="0"/>
                          <w:marRight w:val="0"/>
                          <w:marTop w:val="0"/>
                          <w:marBottom w:val="0"/>
                          <w:divBdr>
                            <w:top w:val="none" w:sz="0" w:space="0" w:color="auto"/>
                            <w:left w:val="none" w:sz="0" w:space="0" w:color="auto"/>
                            <w:bottom w:val="none" w:sz="0" w:space="0" w:color="auto"/>
                            <w:right w:val="none" w:sz="0" w:space="0" w:color="auto"/>
                          </w:divBdr>
                        </w:div>
                        <w:div w:id="1160315004">
                          <w:marLeft w:val="0"/>
                          <w:marRight w:val="0"/>
                          <w:marTop w:val="0"/>
                          <w:marBottom w:val="0"/>
                          <w:divBdr>
                            <w:top w:val="none" w:sz="0" w:space="0" w:color="auto"/>
                            <w:left w:val="none" w:sz="0" w:space="0" w:color="auto"/>
                            <w:bottom w:val="none" w:sz="0" w:space="0" w:color="auto"/>
                            <w:right w:val="none" w:sz="0" w:space="0" w:color="auto"/>
                          </w:divBdr>
                        </w:div>
                        <w:div w:id="459229779">
                          <w:marLeft w:val="0"/>
                          <w:marRight w:val="0"/>
                          <w:marTop w:val="0"/>
                          <w:marBottom w:val="0"/>
                          <w:divBdr>
                            <w:top w:val="none" w:sz="0" w:space="0" w:color="auto"/>
                            <w:left w:val="none" w:sz="0" w:space="0" w:color="auto"/>
                            <w:bottom w:val="none" w:sz="0" w:space="0" w:color="auto"/>
                            <w:right w:val="none" w:sz="0" w:space="0" w:color="auto"/>
                          </w:divBdr>
                        </w:div>
                        <w:div w:id="12851348">
                          <w:marLeft w:val="0"/>
                          <w:marRight w:val="0"/>
                          <w:marTop w:val="0"/>
                          <w:marBottom w:val="0"/>
                          <w:divBdr>
                            <w:top w:val="none" w:sz="0" w:space="0" w:color="auto"/>
                            <w:left w:val="none" w:sz="0" w:space="0" w:color="auto"/>
                            <w:bottom w:val="none" w:sz="0" w:space="0" w:color="auto"/>
                            <w:right w:val="none" w:sz="0" w:space="0" w:color="auto"/>
                          </w:divBdr>
                        </w:div>
                        <w:div w:id="2097632250">
                          <w:marLeft w:val="0"/>
                          <w:marRight w:val="0"/>
                          <w:marTop w:val="0"/>
                          <w:marBottom w:val="0"/>
                          <w:divBdr>
                            <w:top w:val="none" w:sz="0" w:space="0" w:color="auto"/>
                            <w:left w:val="none" w:sz="0" w:space="0" w:color="auto"/>
                            <w:bottom w:val="none" w:sz="0" w:space="0" w:color="auto"/>
                            <w:right w:val="none" w:sz="0" w:space="0" w:color="auto"/>
                          </w:divBdr>
                        </w:div>
                        <w:div w:id="852256430">
                          <w:marLeft w:val="0"/>
                          <w:marRight w:val="0"/>
                          <w:marTop w:val="0"/>
                          <w:marBottom w:val="0"/>
                          <w:divBdr>
                            <w:top w:val="none" w:sz="0" w:space="0" w:color="auto"/>
                            <w:left w:val="none" w:sz="0" w:space="0" w:color="auto"/>
                            <w:bottom w:val="none" w:sz="0" w:space="0" w:color="auto"/>
                            <w:right w:val="none" w:sz="0" w:space="0" w:color="auto"/>
                          </w:divBdr>
                        </w:div>
                        <w:div w:id="1067189111">
                          <w:marLeft w:val="0"/>
                          <w:marRight w:val="0"/>
                          <w:marTop w:val="0"/>
                          <w:marBottom w:val="0"/>
                          <w:divBdr>
                            <w:top w:val="none" w:sz="0" w:space="0" w:color="auto"/>
                            <w:left w:val="none" w:sz="0" w:space="0" w:color="auto"/>
                            <w:bottom w:val="none" w:sz="0" w:space="0" w:color="auto"/>
                            <w:right w:val="none" w:sz="0" w:space="0" w:color="auto"/>
                          </w:divBdr>
                        </w:div>
                        <w:div w:id="2129161808">
                          <w:marLeft w:val="0"/>
                          <w:marRight w:val="0"/>
                          <w:marTop w:val="0"/>
                          <w:marBottom w:val="0"/>
                          <w:divBdr>
                            <w:top w:val="none" w:sz="0" w:space="0" w:color="auto"/>
                            <w:left w:val="none" w:sz="0" w:space="0" w:color="auto"/>
                            <w:bottom w:val="none" w:sz="0" w:space="0" w:color="auto"/>
                            <w:right w:val="none" w:sz="0" w:space="0" w:color="auto"/>
                          </w:divBdr>
                        </w:div>
                        <w:div w:id="631449017">
                          <w:marLeft w:val="0"/>
                          <w:marRight w:val="0"/>
                          <w:marTop w:val="0"/>
                          <w:marBottom w:val="0"/>
                          <w:divBdr>
                            <w:top w:val="none" w:sz="0" w:space="0" w:color="auto"/>
                            <w:left w:val="none" w:sz="0" w:space="0" w:color="auto"/>
                            <w:bottom w:val="none" w:sz="0" w:space="0" w:color="auto"/>
                            <w:right w:val="none" w:sz="0" w:space="0" w:color="auto"/>
                          </w:divBdr>
                        </w:div>
                        <w:div w:id="1270814440">
                          <w:marLeft w:val="0"/>
                          <w:marRight w:val="0"/>
                          <w:marTop w:val="0"/>
                          <w:marBottom w:val="0"/>
                          <w:divBdr>
                            <w:top w:val="none" w:sz="0" w:space="0" w:color="auto"/>
                            <w:left w:val="none" w:sz="0" w:space="0" w:color="auto"/>
                            <w:bottom w:val="none" w:sz="0" w:space="0" w:color="auto"/>
                            <w:right w:val="none" w:sz="0" w:space="0" w:color="auto"/>
                          </w:divBdr>
                        </w:div>
                        <w:div w:id="1587572921">
                          <w:marLeft w:val="0"/>
                          <w:marRight w:val="0"/>
                          <w:marTop w:val="0"/>
                          <w:marBottom w:val="0"/>
                          <w:divBdr>
                            <w:top w:val="none" w:sz="0" w:space="0" w:color="auto"/>
                            <w:left w:val="none" w:sz="0" w:space="0" w:color="auto"/>
                            <w:bottom w:val="none" w:sz="0" w:space="0" w:color="auto"/>
                            <w:right w:val="none" w:sz="0" w:space="0" w:color="auto"/>
                          </w:divBdr>
                        </w:div>
                        <w:div w:id="247930377">
                          <w:marLeft w:val="0"/>
                          <w:marRight w:val="0"/>
                          <w:marTop w:val="0"/>
                          <w:marBottom w:val="0"/>
                          <w:divBdr>
                            <w:top w:val="none" w:sz="0" w:space="0" w:color="auto"/>
                            <w:left w:val="none" w:sz="0" w:space="0" w:color="auto"/>
                            <w:bottom w:val="none" w:sz="0" w:space="0" w:color="auto"/>
                            <w:right w:val="none" w:sz="0" w:space="0" w:color="auto"/>
                          </w:divBdr>
                        </w:div>
                        <w:div w:id="1149902447">
                          <w:marLeft w:val="0"/>
                          <w:marRight w:val="0"/>
                          <w:marTop w:val="0"/>
                          <w:marBottom w:val="0"/>
                          <w:divBdr>
                            <w:top w:val="none" w:sz="0" w:space="0" w:color="auto"/>
                            <w:left w:val="none" w:sz="0" w:space="0" w:color="auto"/>
                            <w:bottom w:val="none" w:sz="0" w:space="0" w:color="auto"/>
                            <w:right w:val="none" w:sz="0" w:space="0" w:color="auto"/>
                          </w:divBdr>
                        </w:div>
                        <w:div w:id="523831916">
                          <w:marLeft w:val="0"/>
                          <w:marRight w:val="0"/>
                          <w:marTop w:val="0"/>
                          <w:marBottom w:val="0"/>
                          <w:divBdr>
                            <w:top w:val="none" w:sz="0" w:space="0" w:color="auto"/>
                            <w:left w:val="none" w:sz="0" w:space="0" w:color="auto"/>
                            <w:bottom w:val="none" w:sz="0" w:space="0" w:color="auto"/>
                            <w:right w:val="none" w:sz="0" w:space="0" w:color="auto"/>
                          </w:divBdr>
                        </w:div>
                        <w:div w:id="1305963763">
                          <w:marLeft w:val="0"/>
                          <w:marRight w:val="0"/>
                          <w:marTop w:val="0"/>
                          <w:marBottom w:val="0"/>
                          <w:divBdr>
                            <w:top w:val="none" w:sz="0" w:space="0" w:color="auto"/>
                            <w:left w:val="none" w:sz="0" w:space="0" w:color="auto"/>
                            <w:bottom w:val="none" w:sz="0" w:space="0" w:color="auto"/>
                            <w:right w:val="none" w:sz="0" w:space="0" w:color="auto"/>
                          </w:divBdr>
                        </w:div>
                        <w:div w:id="1527133612">
                          <w:marLeft w:val="0"/>
                          <w:marRight w:val="0"/>
                          <w:marTop w:val="0"/>
                          <w:marBottom w:val="0"/>
                          <w:divBdr>
                            <w:top w:val="none" w:sz="0" w:space="0" w:color="auto"/>
                            <w:left w:val="none" w:sz="0" w:space="0" w:color="auto"/>
                            <w:bottom w:val="none" w:sz="0" w:space="0" w:color="auto"/>
                            <w:right w:val="none" w:sz="0" w:space="0" w:color="auto"/>
                          </w:divBdr>
                        </w:div>
                        <w:div w:id="712073936">
                          <w:marLeft w:val="0"/>
                          <w:marRight w:val="0"/>
                          <w:marTop w:val="0"/>
                          <w:marBottom w:val="0"/>
                          <w:divBdr>
                            <w:top w:val="none" w:sz="0" w:space="0" w:color="auto"/>
                            <w:left w:val="none" w:sz="0" w:space="0" w:color="auto"/>
                            <w:bottom w:val="none" w:sz="0" w:space="0" w:color="auto"/>
                            <w:right w:val="none" w:sz="0" w:space="0" w:color="auto"/>
                          </w:divBdr>
                        </w:div>
                        <w:div w:id="1493175689">
                          <w:marLeft w:val="0"/>
                          <w:marRight w:val="0"/>
                          <w:marTop w:val="0"/>
                          <w:marBottom w:val="0"/>
                          <w:divBdr>
                            <w:top w:val="none" w:sz="0" w:space="0" w:color="auto"/>
                            <w:left w:val="none" w:sz="0" w:space="0" w:color="auto"/>
                            <w:bottom w:val="none" w:sz="0" w:space="0" w:color="auto"/>
                            <w:right w:val="none" w:sz="0" w:space="0" w:color="auto"/>
                          </w:divBdr>
                        </w:div>
                        <w:div w:id="1299916543">
                          <w:marLeft w:val="0"/>
                          <w:marRight w:val="0"/>
                          <w:marTop w:val="0"/>
                          <w:marBottom w:val="0"/>
                          <w:divBdr>
                            <w:top w:val="none" w:sz="0" w:space="0" w:color="auto"/>
                            <w:left w:val="none" w:sz="0" w:space="0" w:color="auto"/>
                            <w:bottom w:val="none" w:sz="0" w:space="0" w:color="auto"/>
                            <w:right w:val="none" w:sz="0" w:space="0" w:color="auto"/>
                          </w:divBdr>
                        </w:div>
                        <w:div w:id="682977995">
                          <w:marLeft w:val="0"/>
                          <w:marRight w:val="0"/>
                          <w:marTop w:val="0"/>
                          <w:marBottom w:val="0"/>
                          <w:divBdr>
                            <w:top w:val="none" w:sz="0" w:space="0" w:color="auto"/>
                            <w:left w:val="none" w:sz="0" w:space="0" w:color="auto"/>
                            <w:bottom w:val="none" w:sz="0" w:space="0" w:color="auto"/>
                            <w:right w:val="none" w:sz="0" w:space="0" w:color="auto"/>
                          </w:divBdr>
                        </w:div>
                        <w:div w:id="382799900">
                          <w:marLeft w:val="0"/>
                          <w:marRight w:val="0"/>
                          <w:marTop w:val="0"/>
                          <w:marBottom w:val="0"/>
                          <w:divBdr>
                            <w:top w:val="none" w:sz="0" w:space="0" w:color="auto"/>
                            <w:left w:val="none" w:sz="0" w:space="0" w:color="auto"/>
                            <w:bottom w:val="none" w:sz="0" w:space="0" w:color="auto"/>
                            <w:right w:val="none" w:sz="0" w:space="0" w:color="auto"/>
                          </w:divBdr>
                        </w:div>
                        <w:div w:id="471335030">
                          <w:marLeft w:val="0"/>
                          <w:marRight w:val="0"/>
                          <w:marTop w:val="0"/>
                          <w:marBottom w:val="0"/>
                          <w:divBdr>
                            <w:top w:val="none" w:sz="0" w:space="0" w:color="auto"/>
                            <w:left w:val="none" w:sz="0" w:space="0" w:color="auto"/>
                            <w:bottom w:val="none" w:sz="0" w:space="0" w:color="auto"/>
                            <w:right w:val="none" w:sz="0" w:space="0" w:color="auto"/>
                          </w:divBdr>
                        </w:div>
                        <w:div w:id="647900498">
                          <w:marLeft w:val="0"/>
                          <w:marRight w:val="0"/>
                          <w:marTop w:val="0"/>
                          <w:marBottom w:val="0"/>
                          <w:divBdr>
                            <w:top w:val="none" w:sz="0" w:space="0" w:color="auto"/>
                            <w:left w:val="none" w:sz="0" w:space="0" w:color="auto"/>
                            <w:bottom w:val="none" w:sz="0" w:space="0" w:color="auto"/>
                            <w:right w:val="none" w:sz="0" w:space="0" w:color="auto"/>
                          </w:divBdr>
                        </w:div>
                        <w:div w:id="1216702959">
                          <w:marLeft w:val="0"/>
                          <w:marRight w:val="0"/>
                          <w:marTop w:val="0"/>
                          <w:marBottom w:val="0"/>
                          <w:divBdr>
                            <w:top w:val="none" w:sz="0" w:space="0" w:color="auto"/>
                            <w:left w:val="none" w:sz="0" w:space="0" w:color="auto"/>
                            <w:bottom w:val="none" w:sz="0" w:space="0" w:color="auto"/>
                            <w:right w:val="none" w:sz="0" w:space="0" w:color="auto"/>
                          </w:divBdr>
                        </w:div>
                        <w:div w:id="369426783">
                          <w:marLeft w:val="0"/>
                          <w:marRight w:val="0"/>
                          <w:marTop w:val="0"/>
                          <w:marBottom w:val="0"/>
                          <w:divBdr>
                            <w:top w:val="none" w:sz="0" w:space="0" w:color="auto"/>
                            <w:left w:val="none" w:sz="0" w:space="0" w:color="auto"/>
                            <w:bottom w:val="none" w:sz="0" w:space="0" w:color="auto"/>
                            <w:right w:val="none" w:sz="0" w:space="0" w:color="auto"/>
                          </w:divBdr>
                        </w:div>
                        <w:div w:id="418332940">
                          <w:marLeft w:val="0"/>
                          <w:marRight w:val="0"/>
                          <w:marTop w:val="0"/>
                          <w:marBottom w:val="0"/>
                          <w:divBdr>
                            <w:top w:val="none" w:sz="0" w:space="0" w:color="auto"/>
                            <w:left w:val="none" w:sz="0" w:space="0" w:color="auto"/>
                            <w:bottom w:val="none" w:sz="0" w:space="0" w:color="auto"/>
                            <w:right w:val="none" w:sz="0" w:space="0" w:color="auto"/>
                          </w:divBdr>
                        </w:div>
                        <w:div w:id="1989935574">
                          <w:marLeft w:val="0"/>
                          <w:marRight w:val="0"/>
                          <w:marTop w:val="0"/>
                          <w:marBottom w:val="0"/>
                          <w:divBdr>
                            <w:top w:val="none" w:sz="0" w:space="0" w:color="auto"/>
                            <w:left w:val="none" w:sz="0" w:space="0" w:color="auto"/>
                            <w:bottom w:val="none" w:sz="0" w:space="0" w:color="auto"/>
                            <w:right w:val="none" w:sz="0" w:space="0" w:color="auto"/>
                          </w:divBdr>
                        </w:div>
                        <w:div w:id="1788506138">
                          <w:marLeft w:val="0"/>
                          <w:marRight w:val="0"/>
                          <w:marTop w:val="0"/>
                          <w:marBottom w:val="0"/>
                          <w:divBdr>
                            <w:top w:val="none" w:sz="0" w:space="0" w:color="auto"/>
                            <w:left w:val="none" w:sz="0" w:space="0" w:color="auto"/>
                            <w:bottom w:val="none" w:sz="0" w:space="0" w:color="auto"/>
                            <w:right w:val="none" w:sz="0" w:space="0" w:color="auto"/>
                          </w:divBdr>
                        </w:div>
                        <w:div w:id="1358197221">
                          <w:marLeft w:val="0"/>
                          <w:marRight w:val="0"/>
                          <w:marTop w:val="0"/>
                          <w:marBottom w:val="0"/>
                          <w:divBdr>
                            <w:top w:val="none" w:sz="0" w:space="0" w:color="auto"/>
                            <w:left w:val="none" w:sz="0" w:space="0" w:color="auto"/>
                            <w:bottom w:val="none" w:sz="0" w:space="0" w:color="auto"/>
                            <w:right w:val="none" w:sz="0" w:space="0" w:color="auto"/>
                          </w:divBdr>
                        </w:div>
                        <w:div w:id="50158654">
                          <w:marLeft w:val="0"/>
                          <w:marRight w:val="0"/>
                          <w:marTop w:val="0"/>
                          <w:marBottom w:val="0"/>
                          <w:divBdr>
                            <w:top w:val="none" w:sz="0" w:space="0" w:color="auto"/>
                            <w:left w:val="none" w:sz="0" w:space="0" w:color="auto"/>
                            <w:bottom w:val="none" w:sz="0" w:space="0" w:color="auto"/>
                            <w:right w:val="none" w:sz="0" w:space="0" w:color="auto"/>
                          </w:divBdr>
                        </w:div>
                        <w:div w:id="1408921665">
                          <w:marLeft w:val="0"/>
                          <w:marRight w:val="0"/>
                          <w:marTop w:val="0"/>
                          <w:marBottom w:val="0"/>
                          <w:divBdr>
                            <w:top w:val="none" w:sz="0" w:space="0" w:color="auto"/>
                            <w:left w:val="none" w:sz="0" w:space="0" w:color="auto"/>
                            <w:bottom w:val="none" w:sz="0" w:space="0" w:color="auto"/>
                            <w:right w:val="none" w:sz="0" w:space="0" w:color="auto"/>
                          </w:divBdr>
                        </w:div>
                        <w:div w:id="3699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46763">
          <w:marLeft w:val="0"/>
          <w:marRight w:val="0"/>
          <w:marTop w:val="0"/>
          <w:marBottom w:val="150"/>
          <w:divBdr>
            <w:top w:val="none" w:sz="0" w:space="0" w:color="auto"/>
            <w:left w:val="none" w:sz="0" w:space="0" w:color="auto"/>
            <w:bottom w:val="none" w:sz="0" w:space="0" w:color="auto"/>
            <w:right w:val="none" w:sz="0" w:space="0" w:color="auto"/>
          </w:divBdr>
          <w:divsChild>
            <w:div w:id="77601668">
              <w:marLeft w:val="0"/>
              <w:marRight w:val="0"/>
              <w:marTop w:val="0"/>
              <w:marBottom w:val="0"/>
              <w:divBdr>
                <w:top w:val="none" w:sz="0" w:space="0" w:color="auto"/>
                <w:left w:val="none" w:sz="0" w:space="0" w:color="auto"/>
                <w:bottom w:val="none" w:sz="0" w:space="0" w:color="auto"/>
                <w:right w:val="none" w:sz="0" w:space="0" w:color="auto"/>
              </w:divBdr>
              <w:divsChild>
                <w:div w:id="787627965">
                  <w:marLeft w:val="0"/>
                  <w:marRight w:val="0"/>
                  <w:marTop w:val="0"/>
                  <w:marBottom w:val="0"/>
                  <w:divBdr>
                    <w:top w:val="none" w:sz="0" w:space="0" w:color="auto"/>
                    <w:left w:val="none" w:sz="0" w:space="0" w:color="auto"/>
                    <w:bottom w:val="none" w:sz="0" w:space="0" w:color="auto"/>
                    <w:right w:val="none" w:sz="0" w:space="0" w:color="auto"/>
                  </w:divBdr>
                  <w:divsChild>
                    <w:div w:id="75439541">
                      <w:marLeft w:val="0"/>
                      <w:marRight w:val="0"/>
                      <w:marTop w:val="0"/>
                      <w:marBottom w:val="0"/>
                      <w:divBdr>
                        <w:top w:val="none" w:sz="0" w:space="0" w:color="auto"/>
                        <w:left w:val="none" w:sz="0" w:space="0" w:color="auto"/>
                        <w:bottom w:val="none" w:sz="0" w:space="0" w:color="auto"/>
                        <w:right w:val="none" w:sz="0" w:space="0" w:color="auto"/>
                      </w:divBdr>
                      <w:divsChild>
                        <w:div w:id="1877694919">
                          <w:marLeft w:val="0"/>
                          <w:marRight w:val="0"/>
                          <w:marTop w:val="0"/>
                          <w:marBottom w:val="0"/>
                          <w:divBdr>
                            <w:top w:val="none" w:sz="0" w:space="0" w:color="auto"/>
                            <w:left w:val="none" w:sz="0" w:space="0" w:color="auto"/>
                            <w:bottom w:val="none" w:sz="0" w:space="0" w:color="auto"/>
                            <w:right w:val="none" w:sz="0" w:space="0" w:color="auto"/>
                          </w:divBdr>
                        </w:div>
                        <w:div w:id="928781044">
                          <w:marLeft w:val="0"/>
                          <w:marRight w:val="0"/>
                          <w:marTop w:val="0"/>
                          <w:marBottom w:val="0"/>
                          <w:divBdr>
                            <w:top w:val="none" w:sz="0" w:space="0" w:color="auto"/>
                            <w:left w:val="none" w:sz="0" w:space="0" w:color="auto"/>
                            <w:bottom w:val="none" w:sz="0" w:space="0" w:color="auto"/>
                            <w:right w:val="none" w:sz="0" w:space="0" w:color="auto"/>
                          </w:divBdr>
                        </w:div>
                        <w:div w:id="930116242">
                          <w:marLeft w:val="0"/>
                          <w:marRight w:val="0"/>
                          <w:marTop w:val="0"/>
                          <w:marBottom w:val="0"/>
                          <w:divBdr>
                            <w:top w:val="none" w:sz="0" w:space="0" w:color="auto"/>
                            <w:left w:val="none" w:sz="0" w:space="0" w:color="auto"/>
                            <w:bottom w:val="none" w:sz="0" w:space="0" w:color="auto"/>
                            <w:right w:val="none" w:sz="0" w:space="0" w:color="auto"/>
                          </w:divBdr>
                        </w:div>
                        <w:div w:id="1841920497">
                          <w:marLeft w:val="0"/>
                          <w:marRight w:val="0"/>
                          <w:marTop w:val="0"/>
                          <w:marBottom w:val="0"/>
                          <w:divBdr>
                            <w:top w:val="none" w:sz="0" w:space="0" w:color="auto"/>
                            <w:left w:val="none" w:sz="0" w:space="0" w:color="auto"/>
                            <w:bottom w:val="none" w:sz="0" w:space="0" w:color="auto"/>
                            <w:right w:val="none" w:sz="0" w:space="0" w:color="auto"/>
                          </w:divBdr>
                        </w:div>
                        <w:div w:id="1024745861">
                          <w:marLeft w:val="0"/>
                          <w:marRight w:val="0"/>
                          <w:marTop w:val="0"/>
                          <w:marBottom w:val="0"/>
                          <w:divBdr>
                            <w:top w:val="none" w:sz="0" w:space="0" w:color="auto"/>
                            <w:left w:val="none" w:sz="0" w:space="0" w:color="auto"/>
                            <w:bottom w:val="none" w:sz="0" w:space="0" w:color="auto"/>
                            <w:right w:val="none" w:sz="0" w:space="0" w:color="auto"/>
                          </w:divBdr>
                        </w:div>
                        <w:div w:id="1573586433">
                          <w:marLeft w:val="0"/>
                          <w:marRight w:val="0"/>
                          <w:marTop w:val="0"/>
                          <w:marBottom w:val="0"/>
                          <w:divBdr>
                            <w:top w:val="none" w:sz="0" w:space="0" w:color="auto"/>
                            <w:left w:val="none" w:sz="0" w:space="0" w:color="auto"/>
                            <w:bottom w:val="none" w:sz="0" w:space="0" w:color="auto"/>
                            <w:right w:val="none" w:sz="0" w:space="0" w:color="auto"/>
                          </w:divBdr>
                        </w:div>
                        <w:div w:id="1389841803">
                          <w:marLeft w:val="0"/>
                          <w:marRight w:val="0"/>
                          <w:marTop w:val="0"/>
                          <w:marBottom w:val="0"/>
                          <w:divBdr>
                            <w:top w:val="none" w:sz="0" w:space="0" w:color="auto"/>
                            <w:left w:val="none" w:sz="0" w:space="0" w:color="auto"/>
                            <w:bottom w:val="none" w:sz="0" w:space="0" w:color="auto"/>
                            <w:right w:val="none" w:sz="0" w:space="0" w:color="auto"/>
                          </w:divBdr>
                        </w:div>
                        <w:div w:id="1571648834">
                          <w:marLeft w:val="0"/>
                          <w:marRight w:val="0"/>
                          <w:marTop w:val="0"/>
                          <w:marBottom w:val="0"/>
                          <w:divBdr>
                            <w:top w:val="none" w:sz="0" w:space="0" w:color="auto"/>
                            <w:left w:val="none" w:sz="0" w:space="0" w:color="auto"/>
                            <w:bottom w:val="none" w:sz="0" w:space="0" w:color="auto"/>
                            <w:right w:val="none" w:sz="0" w:space="0" w:color="auto"/>
                          </w:divBdr>
                        </w:div>
                        <w:div w:id="513307973">
                          <w:marLeft w:val="0"/>
                          <w:marRight w:val="0"/>
                          <w:marTop w:val="0"/>
                          <w:marBottom w:val="0"/>
                          <w:divBdr>
                            <w:top w:val="none" w:sz="0" w:space="0" w:color="auto"/>
                            <w:left w:val="none" w:sz="0" w:space="0" w:color="auto"/>
                            <w:bottom w:val="none" w:sz="0" w:space="0" w:color="auto"/>
                            <w:right w:val="none" w:sz="0" w:space="0" w:color="auto"/>
                          </w:divBdr>
                        </w:div>
                        <w:div w:id="298999219">
                          <w:marLeft w:val="0"/>
                          <w:marRight w:val="0"/>
                          <w:marTop w:val="0"/>
                          <w:marBottom w:val="0"/>
                          <w:divBdr>
                            <w:top w:val="none" w:sz="0" w:space="0" w:color="auto"/>
                            <w:left w:val="none" w:sz="0" w:space="0" w:color="auto"/>
                            <w:bottom w:val="none" w:sz="0" w:space="0" w:color="auto"/>
                            <w:right w:val="none" w:sz="0" w:space="0" w:color="auto"/>
                          </w:divBdr>
                        </w:div>
                        <w:div w:id="1306474714">
                          <w:marLeft w:val="0"/>
                          <w:marRight w:val="0"/>
                          <w:marTop w:val="0"/>
                          <w:marBottom w:val="0"/>
                          <w:divBdr>
                            <w:top w:val="none" w:sz="0" w:space="0" w:color="auto"/>
                            <w:left w:val="none" w:sz="0" w:space="0" w:color="auto"/>
                            <w:bottom w:val="none" w:sz="0" w:space="0" w:color="auto"/>
                            <w:right w:val="none" w:sz="0" w:space="0" w:color="auto"/>
                          </w:divBdr>
                        </w:div>
                        <w:div w:id="478615497">
                          <w:marLeft w:val="0"/>
                          <w:marRight w:val="0"/>
                          <w:marTop w:val="0"/>
                          <w:marBottom w:val="0"/>
                          <w:divBdr>
                            <w:top w:val="none" w:sz="0" w:space="0" w:color="auto"/>
                            <w:left w:val="none" w:sz="0" w:space="0" w:color="auto"/>
                            <w:bottom w:val="none" w:sz="0" w:space="0" w:color="auto"/>
                            <w:right w:val="none" w:sz="0" w:space="0" w:color="auto"/>
                          </w:divBdr>
                        </w:div>
                        <w:div w:id="321273176">
                          <w:marLeft w:val="0"/>
                          <w:marRight w:val="0"/>
                          <w:marTop w:val="0"/>
                          <w:marBottom w:val="0"/>
                          <w:divBdr>
                            <w:top w:val="none" w:sz="0" w:space="0" w:color="auto"/>
                            <w:left w:val="none" w:sz="0" w:space="0" w:color="auto"/>
                            <w:bottom w:val="none" w:sz="0" w:space="0" w:color="auto"/>
                            <w:right w:val="none" w:sz="0" w:space="0" w:color="auto"/>
                          </w:divBdr>
                        </w:div>
                        <w:div w:id="1946880078">
                          <w:marLeft w:val="0"/>
                          <w:marRight w:val="0"/>
                          <w:marTop w:val="0"/>
                          <w:marBottom w:val="0"/>
                          <w:divBdr>
                            <w:top w:val="none" w:sz="0" w:space="0" w:color="auto"/>
                            <w:left w:val="none" w:sz="0" w:space="0" w:color="auto"/>
                            <w:bottom w:val="none" w:sz="0" w:space="0" w:color="auto"/>
                            <w:right w:val="none" w:sz="0" w:space="0" w:color="auto"/>
                          </w:divBdr>
                        </w:div>
                        <w:div w:id="891429495">
                          <w:marLeft w:val="0"/>
                          <w:marRight w:val="0"/>
                          <w:marTop w:val="0"/>
                          <w:marBottom w:val="0"/>
                          <w:divBdr>
                            <w:top w:val="none" w:sz="0" w:space="0" w:color="auto"/>
                            <w:left w:val="none" w:sz="0" w:space="0" w:color="auto"/>
                            <w:bottom w:val="none" w:sz="0" w:space="0" w:color="auto"/>
                            <w:right w:val="none" w:sz="0" w:space="0" w:color="auto"/>
                          </w:divBdr>
                        </w:div>
                        <w:div w:id="1259411144">
                          <w:marLeft w:val="0"/>
                          <w:marRight w:val="0"/>
                          <w:marTop w:val="0"/>
                          <w:marBottom w:val="0"/>
                          <w:divBdr>
                            <w:top w:val="none" w:sz="0" w:space="0" w:color="auto"/>
                            <w:left w:val="none" w:sz="0" w:space="0" w:color="auto"/>
                            <w:bottom w:val="none" w:sz="0" w:space="0" w:color="auto"/>
                            <w:right w:val="none" w:sz="0" w:space="0" w:color="auto"/>
                          </w:divBdr>
                        </w:div>
                        <w:div w:id="1963994665">
                          <w:marLeft w:val="0"/>
                          <w:marRight w:val="0"/>
                          <w:marTop w:val="0"/>
                          <w:marBottom w:val="0"/>
                          <w:divBdr>
                            <w:top w:val="none" w:sz="0" w:space="0" w:color="auto"/>
                            <w:left w:val="none" w:sz="0" w:space="0" w:color="auto"/>
                            <w:bottom w:val="none" w:sz="0" w:space="0" w:color="auto"/>
                            <w:right w:val="none" w:sz="0" w:space="0" w:color="auto"/>
                          </w:divBdr>
                        </w:div>
                        <w:div w:id="1878080118">
                          <w:marLeft w:val="0"/>
                          <w:marRight w:val="0"/>
                          <w:marTop w:val="0"/>
                          <w:marBottom w:val="0"/>
                          <w:divBdr>
                            <w:top w:val="none" w:sz="0" w:space="0" w:color="auto"/>
                            <w:left w:val="none" w:sz="0" w:space="0" w:color="auto"/>
                            <w:bottom w:val="none" w:sz="0" w:space="0" w:color="auto"/>
                            <w:right w:val="none" w:sz="0" w:space="0" w:color="auto"/>
                          </w:divBdr>
                        </w:div>
                        <w:div w:id="1773359009">
                          <w:marLeft w:val="0"/>
                          <w:marRight w:val="0"/>
                          <w:marTop w:val="0"/>
                          <w:marBottom w:val="0"/>
                          <w:divBdr>
                            <w:top w:val="none" w:sz="0" w:space="0" w:color="auto"/>
                            <w:left w:val="none" w:sz="0" w:space="0" w:color="auto"/>
                            <w:bottom w:val="none" w:sz="0" w:space="0" w:color="auto"/>
                            <w:right w:val="none" w:sz="0" w:space="0" w:color="auto"/>
                          </w:divBdr>
                        </w:div>
                        <w:div w:id="1904170158">
                          <w:marLeft w:val="0"/>
                          <w:marRight w:val="0"/>
                          <w:marTop w:val="0"/>
                          <w:marBottom w:val="0"/>
                          <w:divBdr>
                            <w:top w:val="none" w:sz="0" w:space="0" w:color="auto"/>
                            <w:left w:val="none" w:sz="0" w:space="0" w:color="auto"/>
                            <w:bottom w:val="none" w:sz="0" w:space="0" w:color="auto"/>
                            <w:right w:val="none" w:sz="0" w:space="0" w:color="auto"/>
                          </w:divBdr>
                        </w:div>
                        <w:div w:id="1256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451267">
      <w:bodyDiv w:val="1"/>
      <w:marLeft w:val="0"/>
      <w:marRight w:val="0"/>
      <w:marTop w:val="0"/>
      <w:marBottom w:val="0"/>
      <w:divBdr>
        <w:top w:val="none" w:sz="0" w:space="0" w:color="auto"/>
        <w:left w:val="none" w:sz="0" w:space="0" w:color="auto"/>
        <w:bottom w:val="none" w:sz="0" w:space="0" w:color="auto"/>
        <w:right w:val="none" w:sz="0" w:space="0" w:color="auto"/>
      </w:divBdr>
      <w:divsChild>
        <w:div w:id="972491093">
          <w:marLeft w:val="0"/>
          <w:marRight w:val="0"/>
          <w:marTop w:val="0"/>
          <w:marBottom w:val="150"/>
          <w:divBdr>
            <w:top w:val="none" w:sz="0" w:space="0" w:color="auto"/>
            <w:left w:val="none" w:sz="0" w:space="0" w:color="auto"/>
            <w:bottom w:val="none" w:sz="0" w:space="0" w:color="auto"/>
            <w:right w:val="none" w:sz="0" w:space="0" w:color="auto"/>
          </w:divBdr>
          <w:divsChild>
            <w:div w:id="1366173353">
              <w:marLeft w:val="0"/>
              <w:marRight w:val="0"/>
              <w:marTop w:val="0"/>
              <w:marBottom w:val="0"/>
              <w:divBdr>
                <w:top w:val="none" w:sz="0" w:space="0" w:color="auto"/>
                <w:left w:val="none" w:sz="0" w:space="0" w:color="auto"/>
                <w:bottom w:val="none" w:sz="0" w:space="0" w:color="auto"/>
                <w:right w:val="none" w:sz="0" w:space="0" w:color="auto"/>
              </w:divBdr>
              <w:divsChild>
                <w:div w:id="951984732">
                  <w:marLeft w:val="0"/>
                  <w:marRight w:val="0"/>
                  <w:marTop w:val="0"/>
                  <w:marBottom w:val="0"/>
                  <w:divBdr>
                    <w:top w:val="none" w:sz="0" w:space="0" w:color="auto"/>
                    <w:left w:val="none" w:sz="0" w:space="0" w:color="auto"/>
                    <w:bottom w:val="none" w:sz="0" w:space="0" w:color="auto"/>
                    <w:right w:val="none" w:sz="0" w:space="0" w:color="auto"/>
                  </w:divBdr>
                  <w:divsChild>
                    <w:div w:id="1592853796">
                      <w:marLeft w:val="0"/>
                      <w:marRight w:val="0"/>
                      <w:marTop w:val="0"/>
                      <w:marBottom w:val="0"/>
                      <w:divBdr>
                        <w:top w:val="none" w:sz="0" w:space="0" w:color="auto"/>
                        <w:left w:val="none" w:sz="0" w:space="0" w:color="auto"/>
                        <w:bottom w:val="none" w:sz="0" w:space="0" w:color="auto"/>
                        <w:right w:val="none" w:sz="0" w:space="0" w:color="auto"/>
                      </w:divBdr>
                      <w:divsChild>
                        <w:div w:id="12242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111">
                  <w:marLeft w:val="0"/>
                  <w:marRight w:val="0"/>
                  <w:marTop w:val="0"/>
                  <w:marBottom w:val="0"/>
                  <w:divBdr>
                    <w:top w:val="none" w:sz="0" w:space="0" w:color="auto"/>
                    <w:left w:val="none" w:sz="0" w:space="0" w:color="auto"/>
                    <w:bottom w:val="none" w:sz="0" w:space="0" w:color="auto"/>
                    <w:right w:val="none" w:sz="0" w:space="0" w:color="auto"/>
                  </w:divBdr>
                  <w:divsChild>
                    <w:div w:id="1086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333">
          <w:marLeft w:val="0"/>
          <w:marRight w:val="0"/>
          <w:marTop w:val="0"/>
          <w:marBottom w:val="150"/>
          <w:divBdr>
            <w:top w:val="none" w:sz="0" w:space="0" w:color="auto"/>
            <w:left w:val="none" w:sz="0" w:space="0" w:color="auto"/>
            <w:bottom w:val="none" w:sz="0" w:space="0" w:color="auto"/>
            <w:right w:val="none" w:sz="0" w:space="0" w:color="auto"/>
          </w:divBdr>
          <w:divsChild>
            <w:div w:id="185756348">
              <w:marLeft w:val="0"/>
              <w:marRight w:val="0"/>
              <w:marTop w:val="0"/>
              <w:marBottom w:val="0"/>
              <w:divBdr>
                <w:top w:val="none" w:sz="0" w:space="0" w:color="auto"/>
                <w:left w:val="none" w:sz="0" w:space="0" w:color="auto"/>
                <w:bottom w:val="none" w:sz="0" w:space="0" w:color="auto"/>
                <w:right w:val="none" w:sz="0" w:space="0" w:color="auto"/>
              </w:divBdr>
              <w:divsChild>
                <w:div w:id="1624966584">
                  <w:marLeft w:val="0"/>
                  <w:marRight w:val="0"/>
                  <w:marTop w:val="0"/>
                  <w:marBottom w:val="0"/>
                  <w:divBdr>
                    <w:top w:val="none" w:sz="0" w:space="0" w:color="auto"/>
                    <w:left w:val="none" w:sz="0" w:space="0" w:color="auto"/>
                    <w:bottom w:val="none" w:sz="0" w:space="0" w:color="auto"/>
                    <w:right w:val="none" w:sz="0" w:space="0" w:color="auto"/>
                  </w:divBdr>
                  <w:divsChild>
                    <w:div w:id="1295990170">
                      <w:marLeft w:val="0"/>
                      <w:marRight w:val="0"/>
                      <w:marTop w:val="0"/>
                      <w:marBottom w:val="0"/>
                      <w:divBdr>
                        <w:top w:val="none" w:sz="0" w:space="0" w:color="auto"/>
                        <w:left w:val="none" w:sz="0" w:space="0" w:color="auto"/>
                        <w:bottom w:val="none" w:sz="0" w:space="0" w:color="auto"/>
                        <w:right w:val="none" w:sz="0" w:space="0" w:color="auto"/>
                      </w:divBdr>
                      <w:divsChild>
                        <w:div w:id="2044360089">
                          <w:marLeft w:val="0"/>
                          <w:marRight w:val="0"/>
                          <w:marTop w:val="0"/>
                          <w:marBottom w:val="0"/>
                          <w:divBdr>
                            <w:top w:val="none" w:sz="0" w:space="0" w:color="auto"/>
                            <w:left w:val="none" w:sz="0" w:space="0" w:color="auto"/>
                            <w:bottom w:val="none" w:sz="0" w:space="0" w:color="auto"/>
                            <w:right w:val="none" w:sz="0" w:space="0" w:color="auto"/>
                          </w:divBdr>
                        </w:div>
                        <w:div w:id="194119891">
                          <w:marLeft w:val="0"/>
                          <w:marRight w:val="0"/>
                          <w:marTop w:val="0"/>
                          <w:marBottom w:val="0"/>
                          <w:divBdr>
                            <w:top w:val="none" w:sz="0" w:space="0" w:color="auto"/>
                            <w:left w:val="none" w:sz="0" w:space="0" w:color="auto"/>
                            <w:bottom w:val="none" w:sz="0" w:space="0" w:color="auto"/>
                            <w:right w:val="none" w:sz="0" w:space="0" w:color="auto"/>
                          </w:divBdr>
                        </w:div>
                        <w:div w:id="19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978">
                  <w:marLeft w:val="0"/>
                  <w:marRight w:val="0"/>
                  <w:marTop w:val="0"/>
                  <w:marBottom w:val="0"/>
                  <w:divBdr>
                    <w:top w:val="none" w:sz="0" w:space="0" w:color="auto"/>
                    <w:left w:val="none" w:sz="0" w:space="0" w:color="auto"/>
                    <w:bottom w:val="none" w:sz="0" w:space="0" w:color="auto"/>
                    <w:right w:val="none" w:sz="0" w:space="0" w:color="auto"/>
                  </w:divBdr>
                  <w:divsChild>
                    <w:div w:id="20395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4827">
          <w:marLeft w:val="0"/>
          <w:marRight w:val="0"/>
          <w:marTop w:val="0"/>
          <w:marBottom w:val="150"/>
          <w:divBdr>
            <w:top w:val="none" w:sz="0" w:space="0" w:color="auto"/>
            <w:left w:val="none" w:sz="0" w:space="0" w:color="auto"/>
            <w:bottom w:val="none" w:sz="0" w:space="0" w:color="auto"/>
            <w:right w:val="none" w:sz="0" w:space="0" w:color="auto"/>
          </w:divBdr>
          <w:divsChild>
            <w:div w:id="1995454873">
              <w:marLeft w:val="0"/>
              <w:marRight w:val="0"/>
              <w:marTop w:val="0"/>
              <w:marBottom w:val="0"/>
              <w:divBdr>
                <w:top w:val="none" w:sz="0" w:space="0" w:color="auto"/>
                <w:left w:val="none" w:sz="0" w:space="0" w:color="auto"/>
                <w:bottom w:val="none" w:sz="0" w:space="0" w:color="auto"/>
                <w:right w:val="none" w:sz="0" w:space="0" w:color="auto"/>
              </w:divBdr>
              <w:divsChild>
                <w:div w:id="570896537">
                  <w:marLeft w:val="0"/>
                  <w:marRight w:val="0"/>
                  <w:marTop w:val="0"/>
                  <w:marBottom w:val="0"/>
                  <w:divBdr>
                    <w:top w:val="none" w:sz="0" w:space="0" w:color="auto"/>
                    <w:left w:val="none" w:sz="0" w:space="0" w:color="auto"/>
                    <w:bottom w:val="none" w:sz="0" w:space="0" w:color="auto"/>
                    <w:right w:val="none" w:sz="0" w:space="0" w:color="auto"/>
                  </w:divBdr>
                  <w:divsChild>
                    <w:div w:id="1064526896">
                      <w:marLeft w:val="0"/>
                      <w:marRight w:val="0"/>
                      <w:marTop w:val="0"/>
                      <w:marBottom w:val="0"/>
                      <w:divBdr>
                        <w:top w:val="none" w:sz="0" w:space="0" w:color="auto"/>
                        <w:left w:val="none" w:sz="0" w:space="0" w:color="auto"/>
                        <w:bottom w:val="none" w:sz="0" w:space="0" w:color="auto"/>
                        <w:right w:val="none" w:sz="0" w:space="0" w:color="auto"/>
                      </w:divBdr>
                      <w:divsChild>
                        <w:div w:id="1040740821">
                          <w:marLeft w:val="0"/>
                          <w:marRight w:val="0"/>
                          <w:marTop w:val="0"/>
                          <w:marBottom w:val="0"/>
                          <w:divBdr>
                            <w:top w:val="none" w:sz="0" w:space="0" w:color="auto"/>
                            <w:left w:val="none" w:sz="0" w:space="0" w:color="auto"/>
                            <w:bottom w:val="none" w:sz="0" w:space="0" w:color="auto"/>
                            <w:right w:val="none" w:sz="0" w:space="0" w:color="auto"/>
                          </w:divBdr>
                        </w:div>
                        <w:div w:id="281888699">
                          <w:marLeft w:val="0"/>
                          <w:marRight w:val="0"/>
                          <w:marTop w:val="0"/>
                          <w:marBottom w:val="0"/>
                          <w:divBdr>
                            <w:top w:val="none" w:sz="0" w:space="0" w:color="auto"/>
                            <w:left w:val="none" w:sz="0" w:space="0" w:color="auto"/>
                            <w:bottom w:val="none" w:sz="0" w:space="0" w:color="auto"/>
                            <w:right w:val="none" w:sz="0" w:space="0" w:color="auto"/>
                          </w:divBdr>
                        </w:div>
                        <w:div w:id="2023386896">
                          <w:marLeft w:val="0"/>
                          <w:marRight w:val="0"/>
                          <w:marTop w:val="0"/>
                          <w:marBottom w:val="0"/>
                          <w:divBdr>
                            <w:top w:val="none" w:sz="0" w:space="0" w:color="auto"/>
                            <w:left w:val="none" w:sz="0" w:space="0" w:color="auto"/>
                            <w:bottom w:val="none" w:sz="0" w:space="0" w:color="auto"/>
                            <w:right w:val="none" w:sz="0" w:space="0" w:color="auto"/>
                          </w:divBdr>
                        </w:div>
                        <w:div w:id="1870491621">
                          <w:marLeft w:val="0"/>
                          <w:marRight w:val="0"/>
                          <w:marTop w:val="0"/>
                          <w:marBottom w:val="0"/>
                          <w:divBdr>
                            <w:top w:val="none" w:sz="0" w:space="0" w:color="auto"/>
                            <w:left w:val="none" w:sz="0" w:space="0" w:color="auto"/>
                            <w:bottom w:val="none" w:sz="0" w:space="0" w:color="auto"/>
                            <w:right w:val="none" w:sz="0" w:space="0" w:color="auto"/>
                          </w:divBdr>
                        </w:div>
                        <w:div w:id="1514952201">
                          <w:marLeft w:val="0"/>
                          <w:marRight w:val="0"/>
                          <w:marTop w:val="0"/>
                          <w:marBottom w:val="0"/>
                          <w:divBdr>
                            <w:top w:val="none" w:sz="0" w:space="0" w:color="auto"/>
                            <w:left w:val="none" w:sz="0" w:space="0" w:color="auto"/>
                            <w:bottom w:val="none" w:sz="0" w:space="0" w:color="auto"/>
                            <w:right w:val="none" w:sz="0" w:space="0" w:color="auto"/>
                          </w:divBdr>
                        </w:div>
                        <w:div w:id="965236347">
                          <w:marLeft w:val="0"/>
                          <w:marRight w:val="0"/>
                          <w:marTop w:val="0"/>
                          <w:marBottom w:val="0"/>
                          <w:divBdr>
                            <w:top w:val="none" w:sz="0" w:space="0" w:color="auto"/>
                            <w:left w:val="none" w:sz="0" w:space="0" w:color="auto"/>
                            <w:bottom w:val="none" w:sz="0" w:space="0" w:color="auto"/>
                            <w:right w:val="none" w:sz="0" w:space="0" w:color="auto"/>
                          </w:divBdr>
                        </w:div>
                        <w:div w:id="1451120195">
                          <w:marLeft w:val="0"/>
                          <w:marRight w:val="0"/>
                          <w:marTop w:val="0"/>
                          <w:marBottom w:val="0"/>
                          <w:divBdr>
                            <w:top w:val="none" w:sz="0" w:space="0" w:color="auto"/>
                            <w:left w:val="none" w:sz="0" w:space="0" w:color="auto"/>
                            <w:bottom w:val="none" w:sz="0" w:space="0" w:color="auto"/>
                            <w:right w:val="none" w:sz="0" w:space="0" w:color="auto"/>
                          </w:divBdr>
                        </w:div>
                        <w:div w:id="1630890178">
                          <w:marLeft w:val="0"/>
                          <w:marRight w:val="0"/>
                          <w:marTop w:val="0"/>
                          <w:marBottom w:val="0"/>
                          <w:divBdr>
                            <w:top w:val="none" w:sz="0" w:space="0" w:color="auto"/>
                            <w:left w:val="none" w:sz="0" w:space="0" w:color="auto"/>
                            <w:bottom w:val="none" w:sz="0" w:space="0" w:color="auto"/>
                            <w:right w:val="none" w:sz="0" w:space="0" w:color="auto"/>
                          </w:divBdr>
                        </w:div>
                        <w:div w:id="2070885529">
                          <w:marLeft w:val="0"/>
                          <w:marRight w:val="0"/>
                          <w:marTop w:val="0"/>
                          <w:marBottom w:val="0"/>
                          <w:divBdr>
                            <w:top w:val="none" w:sz="0" w:space="0" w:color="auto"/>
                            <w:left w:val="none" w:sz="0" w:space="0" w:color="auto"/>
                            <w:bottom w:val="none" w:sz="0" w:space="0" w:color="auto"/>
                            <w:right w:val="none" w:sz="0" w:space="0" w:color="auto"/>
                          </w:divBdr>
                        </w:div>
                        <w:div w:id="1522358501">
                          <w:marLeft w:val="0"/>
                          <w:marRight w:val="0"/>
                          <w:marTop w:val="0"/>
                          <w:marBottom w:val="0"/>
                          <w:divBdr>
                            <w:top w:val="none" w:sz="0" w:space="0" w:color="auto"/>
                            <w:left w:val="none" w:sz="0" w:space="0" w:color="auto"/>
                            <w:bottom w:val="none" w:sz="0" w:space="0" w:color="auto"/>
                            <w:right w:val="none" w:sz="0" w:space="0" w:color="auto"/>
                          </w:divBdr>
                        </w:div>
                        <w:div w:id="1890649205">
                          <w:marLeft w:val="0"/>
                          <w:marRight w:val="0"/>
                          <w:marTop w:val="0"/>
                          <w:marBottom w:val="0"/>
                          <w:divBdr>
                            <w:top w:val="none" w:sz="0" w:space="0" w:color="auto"/>
                            <w:left w:val="none" w:sz="0" w:space="0" w:color="auto"/>
                            <w:bottom w:val="none" w:sz="0" w:space="0" w:color="auto"/>
                            <w:right w:val="none" w:sz="0" w:space="0" w:color="auto"/>
                          </w:divBdr>
                        </w:div>
                        <w:div w:id="2771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2017-07-05T10:16:00Z</dcterms:created>
  <dcterms:modified xsi:type="dcterms:W3CDTF">2017-07-09T03:44:00Z</dcterms:modified>
</cp:coreProperties>
</file>